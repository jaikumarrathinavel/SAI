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FFDBA" w14:textId="62A8CE0E" w:rsidR="00A2172F" w:rsidRDefault="00A2172F" w:rsidP="002A0D5C">
      <w:pPr>
        <w:jc w:val="center"/>
      </w:pPr>
    </w:p>
    <w:sdt>
      <w:sdtPr>
        <w:id w:val="-41369662"/>
        <w:docPartObj>
          <w:docPartGallery w:val="Cover Pages"/>
          <w:docPartUnique/>
        </w:docPartObj>
      </w:sdtPr>
      <w:sdtContent>
        <w:p w14:paraId="32A6972E" w14:textId="0E644FA4"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C25252">
            <w:tc>
              <w:tcPr>
                <w:tcW w:w="7923" w:type="dxa"/>
                <w:tcMar>
                  <w:top w:w="216" w:type="dxa"/>
                  <w:left w:w="115" w:type="dxa"/>
                  <w:bottom w:w="216" w:type="dxa"/>
                  <w:right w:w="115" w:type="dxa"/>
                </w:tcMar>
              </w:tcPr>
              <w:p w14:paraId="3C0285FF" w14:textId="77777777" w:rsidR="002A0D5C" w:rsidRDefault="002A0D5C" w:rsidP="00C25252">
                <w:pPr>
                  <w:pStyle w:val="NoSpacing"/>
                  <w:spacing w:line="256" w:lineRule="auto"/>
                  <w:rPr>
                    <w:color w:val="5B9BD5" w:themeColor="accent1"/>
                    <w:sz w:val="28"/>
                    <w:szCs w:val="28"/>
                  </w:rPr>
                </w:pPr>
              </w:p>
            </w:tc>
          </w:tr>
        </w:tbl>
        <w:p w14:paraId="7E61C213" w14:textId="4E06A6CE" w:rsidR="002E65E0" w:rsidRDefault="00A31C13" w:rsidP="002A0D5C">
          <w:pPr>
            <w:pStyle w:val="Title"/>
            <w:jc w:val="center"/>
          </w:pPr>
          <w:r>
            <w:t xml:space="preserve">802.1BR </w:t>
          </w:r>
          <w:r w:rsidR="002A0D5C">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297ED750" w:rsidR="00354F69" w:rsidRDefault="00E62FBF" w:rsidP="00DA0B18">
                <w:pPr>
                  <w:tabs>
                    <w:tab w:val="left" w:pos="1992"/>
                  </w:tabs>
                  <w:rPr>
                    <w:b/>
                  </w:rPr>
                </w:pPr>
                <w:r>
                  <w:rPr>
                    <w:b/>
                  </w:rPr>
                  <w:t>802.1BR</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6F4FDAB5" w:rsidR="00334DD0" w:rsidRDefault="007D4547"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29D82DF6" w:rsidR="00354F69" w:rsidRDefault="007022F7"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490F88F2" w:rsidR="00354F69" w:rsidRDefault="00E62FBF" w:rsidP="00E62FBF">
                <w:pPr>
                  <w:rPr>
                    <w:b/>
                  </w:rPr>
                </w:pPr>
                <w:r>
                  <w:rPr>
                    <w:b/>
                  </w:rPr>
                  <w:t>11</w:t>
                </w:r>
                <w:r w:rsidR="00DA0B18">
                  <w:rPr>
                    <w:b/>
                  </w:rPr>
                  <w:t>/0</w:t>
                </w:r>
                <w:r>
                  <w:rPr>
                    <w:b/>
                  </w:rPr>
                  <w:t>6</w:t>
                </w:r>
                <w:r w:rsidR="00A95638">
                  <w:rPr>
                    <w:b/>
                  </w:rPr>
                  <w:t>/2015</w:t>
                </w:r>
              </w:p>
            </w:tc>
          </w:tr>
          <w:tr w:rsidR="00F425AC" w14:paraId="1AED7199" w14:textId="77777777" w:rsidTr="009E0E8A">
            <w:tc>
              <w:tcPr>
                <w:tcW w:w="1435" w:type="dxa"/>
              </w:tcPr>
              <w:p w14:paraId="425B014D" w14:textId="36EE1FB9" w:rsidR="00F425AC" w:rsidRDefault="00F425AC" w:rsidP="002A0D5C">
                <w:pPr>
                  <w:rPr>
                    <w:b/>
                  </w:rPr>
                </w:pPr>
                <w:r>
                  <w:rPr>
                    <w:b/>
                  </w:rPr>
                  <w:lastRenderedPageBreak/>
                  <w:t>SAI-Version</w:t>
                </w:r>
              </w:p>
            </w:tc>
            <w:tc>
              <w:tcPr>
                <w:tcW w:w="7915" w:type="dxa"/>
              </w:tcPr>
              <w:p w14:paraId="384DC78E" w14:textId="03CA5A39" w:rsidR="00F425AC" w:rsidRDefault="00DA0B18" w:rsidP="002A0D5C">
                <w:pPr>
                  <w:rPr>
                    <w:b/>
                  </w:rPr>
                </w:pPr>
                <w:r>
                  <w:rPr>
                    <w:b/>
                  </w:rPr>
                  <w:t>V0.9.3</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D06A5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3810A3B9" w14:textId="77777777" w:rsidR="0099577D"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60680924" w:history="1">
            <w:r w:rsidR="0099577D" w:rsidRPr="004419BB">
              <w:rPr>
                <w:rStyle w:val="Hyperlink"/>
                <w:noProof/>
              </w:rPr>
              <w:t>List of Changes</w:t>
            </w:r>
            <w:r w:rsidR="0099577D">
              <w:rPr>
                <w:noProof/>
                <w:webHidden/>
              </w:rPr>
              <w:tab/>
            </w:r>
            <w:r w:rsidR="0099577D">
              <w:rPr>
                <w:noProof/>
                <w:webHidden/>
              </w:rPr>
              <w:fldChar w:fldCharType="begin"/>
            </w:r>
            <w:r w:rsidR="0099577D">
              <w:rPr>
                <w:noProof/>
                <w:webHidden/>
              </w:rPr>
              <w:instrText xml:space="preserve"> PAGEREF _Toc460680924 \h </w:instrText>
            </w:r>
            <w:r w:rsidR="0099577D">
              <w:rPr>
                <w:noProof/>
                <w:webHidden/>
              </w:rPr>
            </w:r>
            <w:r w:rsidR="0099577D">
              <w:rPr>
                <w:noProof/>
                <w:webHidden/>
              </w:rPr>
              <w:fldChar w:fldCharType="separate"/>
            </w:r>
            <w:r w:rsidR="0099577D">
              <w:rPr>
                <w:noProof/>
                <w:webHidden/>
              </w:rPr>
              <w:t>i</w:t>
            </w:r>
            <w:r w:rsidR="0099577D">
              <w:rPr>
                <w:noProof/>
                <w:webHidden/>
              </w:rPr>
              <w:fldChar w:fldCharType="end"/>
            </w:r>
          </w:hyperlink>
        </w:p>
        <w:p w14:paraId="7165CA0B" w14:textId="77777777" w:rsidR="0099577D" w:rsidRDefault="0099577D">
          <w:pPr>
            <w:pStyle w:val="TOC1"/>
            <w:tabs>
              <w:tab w:val="left" w:pos="440"/>
              <w:tab w:val="right" w:leader="dot" w:pos="9350"/>
            </w:tabs>
            <w:rPr>
              <w:rFonts w:eastAsiaTheme="minorEastAsia"/>
              <w:noProof/>
              <w:lang w:eastAsia="zh-CN"/>
            </w:rPr>
          </w:pPr>
          <w:hyperlink w:anchor="_Toc460680925" w:history="1">
            <w:r w:rsidRPr="004419BB">
              <w:rPr>
                <w:rStyle w:val="Hyperlink"/>
                <w:noProof/>
              </w:rPr>
              <w:t>1</w:t>
            </w:r>
            <w:r>
              <w:rPr>
                <w:rFonts w:eastAsiaTheme="minorEastAsia"/>
                <w:noProof/>
                <w:lang w:eastAsia="zh-CN"/>
              </w:rPr>
              <w:tab/>
            </w:r>
            <w:r w:rsidRPr="004419BB">
              <w:rPr>
                <w:rStyle w:val="Hyperlink"/>
                <w:noProof/>
              </w:rPr>
              <w:t>Overview</w:t>
            </w:r>
            <w:r>
              <w:rPr>
                <w:noProof/>
                <w:webHidden/>
              </w:rPr>
              <w:tab/>
            </w:r>
            <w:r>
              <w:rPr>
                <w:noProof/>
                <w:webHidden/>
              </w:rPr>
              <w:fldChar w:fldCharType="begin"/>
            </w:r>
            <w:r>
              <w:rPr>
                <w:noProof/>
                <w:webHidden/>
              </w:rPr>
              <w:instrText xml:space="preserve"> PAGEREF _Toc460680925 \h </w:instrText>
            </w:r>
            <w:r>
              <w:rPr>
                <w:noProof/>
                <w:webHidden/>
              </w:rPr>
            </w:r>
            <w:r>
              <w:rPr>
                <w:noProof/>
                <w:webHidden/>
              </w:rPr>
              <w:fldChar w:fldCharType="separate"/>
            </w:r>
            <w:r>
              <w:rPr>
                <w:noProof/>
                <w:webHidden/>
              </w:rPr>
              <w:t>1</w:t>
            </w:r>
            <w:r>
              <w:rPr>
                <w:noProof/>
                <w:webHidden/>
              </w:rPr>
              <w:fldChar w:fldCharType="end"/>
            </w:r>
          </w:hyperlink>
        </w:p>
        <w:p w14:paraId="69050007" w14:textId="77777777" w:rsidR="0099577D" w:rsidRDefault="0099577D">
          <w:pPr>
            <w:pStyle w:val="TOC1"/>
            <w:tabs>
              <w:tab w:val="left" w:pos="440"/>
              <w:tab w:val="right" w:leader="dot" w:pos="9350"/>
            </w:tabs>
            <w:rPr>
              <w:rFonts w:eastAsiaTheme="minorEastAsia"/>
              <w:noProof/>
              <w:lang w:eastAsia="zh-CN"/>
            </w:rPr>
          </w:pPr>
          <w:hyperlink w:anchor="_Toc460680926" w:history="1">
            <w:r w:rsidRPr="004419BB">
              <w:rPr>
                <w:rStyle w:val="Hyperlink"/>
                <w:noProof/>
              </w:rPr>
              <w:t>2</w:t>
            </w:r>
            <w:r>
              <w:rPr>
                <w:rFonts w:eastAsiaTheme="minorEastAsia"/>
                <w:noProof/>
                <w:lang w:eastAsia="zh-CN"/>
              </w:rPr>
              <w:tab/>
            </w:r>
            <w:r w:rsidRPr="004419BB">
              <w:rPr>
                <w:rStyle w:val="Hyperlink"/>
                <w:noProof/>
              </w:rPr>
              <w:t>Introduction</w:t>
            </w:r>
            <w:r>
              <w:rPr>
                <w:noProof/>
                <w:webHidden/>
              </w:rPr>
              <w:tab/>
            </w:r>
            <w:r>
              <w:rPr>
                <w:noProof/>
                <w:webHidden/>
              </w:rPr>
              <w:fldChar w:fldCharType="begin"/>
            </w:r>
            <w:r>
              <w:rPr>
                <w:noProof/>
                <w:webHidden/>
              </w:rPr>
              <w:instrText xml:space="preserve"> PAGEREF _Toc460680926 \h </w:instrText>
            </w:r>
            <w:r>
              <w:rPr>
                <w:noProof/>
                <w:webHidden/>
              </w:rPr>
            </w:r>
            <w:r>
              <w:rPr>
                <w:noProof/>
                <w:webHidden/>
              </w:rPr>
              <w:fldChar w:fldCharType="separate"/>
            </w:r>
            <w:r>
              <w:rPr>
                <w:noProof/>
                <w:webHidden/>
              </w:rPr>
              <w:t>2</w:t>
            </w:r>
            <w:r>
              <w:rPr>
                <w:noProof/>
                <w:webHidden/>
              </w:rPr>
              <w:fldChar w:fldCharType="end"/>
            </w:r>
          </w:hyperlink>
        </w:p>
        <w:p w14:paraId="7FDF0C71" w14:textId="77777777" w:rsidR="0099577D" w:rsidRDefault="0099577D">
          <w:pPr>
            <w:pStyle w:val="TOC2"/>
            <w:rPr>
              <w:rFonts w:eastAsiaTheme="minorEastAsia"/>
              <w:noProof/>
              <w:lang w:eastAsia="zh-CN"/>
            </w:rPr>
          </w:pPr>
          <w:hyperlink w:anchor="_Toc460680927" w:history="1">
            <w:r w:rsidRPr="004419BB">
              <w:rPr>
                <w:rStyle w:val="Hyperlink"/>
                <w:noProof/>
              </w:rPr>
              <w:t>2.1</w:t>
            </w:r>
            <w:r>
              <w:rPr>
                <w:rFonts w:eastAsiaTheme="minorEastAsia"/>
                <w:noProof/>
                <w:lang w:eastAsia="zh-CN"/>
              </w:rPr>
              <w:tab/>
            </w:r>
            <w:r w:rsidRPr="004419BB">
              <w:rPr>
                <w:rStyle w:val="Hyperlink"/>
                <w:noProof/>
              </w:rPr>
              <w:t>Forwarding Tables at CB</w:t>
            </w:r>
            <w:r>
              <w:rPr>
                <w:noProof/>
                <w:webHidden/>
              </w:rPr>
              <w:tab/>
            </w:r>
            <w:r>
              <w:rPr>
                <w:noProof/>
                <w:webHidden/>
              </w:rPr>
              <w:fldChar w:fldCharType="begin"/>
            </w:r>
            <w:r>
              <w:rPr>
                <w:noProof/>
                <w:webHidden/>
              </w:rPr>
              <w:instrText xml:space="preserve"> PAGEREF _Toc460680927 \h </w:instrText>
            </w:r>
            <w:r>
              <w:rPr>
                <w:noProof/>
                <w:webHidden/>
              </w:rPr>
            </w:r>
            <w:r>
              <w:rPr>
                <w:noProof/>
                <w:webHidden/>
              </w:rPr>
              <w:fldChar w:fldCharType="separate"/>
            </w:r>
            <w:r>
              <w:rPr>
                <w:noProof/>
                <w:webHidden/>
              </w:rPr>
              <w:t>3</w:t>
            </w:r>
            <w:r>
              <w:rPr>
                <w:noProof/>
                <w:webHidden/>
              </w:rPr>
              <w:fldChar w:fldCharType="end"/>
            </w:r>
          </w:hyperlink>
        </w:p>
        <w:p w14:paraId="2AED4D94" w14:textId="77777777" w:rsidR="0099577D" w:rsidRDefault="0099577D">
          <w:pPr>
            <w:pStyle w:val="TOC2"/>
            <w:rPr>
              <w:rFonts w:eastAsiaTheme="minorEastAsia"/>
              <w:noProof/>
              <w:lang w:eastAsia="zh-CN"/>
            </w:rPr>
          </w:pPr>
          <w:hyperlink w:anchor="_Toc460680928" w:history="1">
            <w:r w:rsidRPr="004419BB">
              <w:rPr>
                <w:rStyle w:val="Hyperlink"/>
                <w:noProof/>
              </w:rPr>
              <w:t>2.2</w:t>
            </w:r>
            <w:r>
              <w:rPr>
                <w:rFonts w:eastAsiaTheme="minorEastAsia"/>
                <w:noProof/>
                <w:lang w:eastAsia="zh-CN"/>
              </w:rPr>
              <w:tab/>
            </w:r>
            <w:r w:rsidRPr="004419BB">
              <w:rPr>
                <w:rStyle w:val="Hyperlink"/>
                <w:noProof/>
              </w:rPr>
              <w:t>Forwarding Table at PE1</w:t>
            </w:r>
            <w:r>
              <w:rPr>
                <w:noProof/>
                <w:webHidden/>
              </w:rPr>
              <w:tab/>
            </w:r>
            <w:r>
              <w:rPr>
                <w:noProof/>
                <w:webHidden/>
              </w:rPr>
              <w:fldChar w:fldCharType="begin"/>
            </w:r>
            <w:r>
              <w:rPr>
                <w:noProof/>
                <w:webHidden/>
              </w:rPr>
              <w:instrText xml:space="preserve"> PAGEREF _Toc460680928 \h </w:instrText>
            </w:r>
            <w:r>
              <w:rPr>
                <w:noProof/>
                <w:webHidden/>
              </w:rPr>
            </w:r>
            <w:r>
              <w:rPr>
                <w:noProof/>
                <w:webHidden/>
              </w:rPr>
              <w:fldChar w:fldCharType="separate"/>
            </w:r>
            <w:r>
              <w:rPr>
                <w:noProof/>
                <w:webHidden/>
              </w:rPr>
              <w:t>4</w:t>
            </w:r>
            <w:r>
              <w:rPr>
                <w:noProof/>
                <w:webHidden/>
              </w:rPr>
              <w:fldChar w:fldCharType="end"/>
            </w:r>
          </w:hyperlink>
        </w:p>
        <w:p w14:paraId="6CC5EA6C" w14:textId="77777777" w:rsidR="0099577D" w:rsidRDefault="0099577D">
          <w:pPr>
            <w:pStyle w:val="TOC2"/>
            <w:rPr>
              <w:rFonts w:eastAsiaTheme="minorEastAsia"/>
              <w:noProof/>
              <w:lang w:eastAsia="zh-CN"/>
            </w:rPr>
          </w:pPr>
          <w:hyperlink w:anchor="_Toc460680929" w:history="1">
            <w:r w:rsidRPr="004419BB">
              <w:rPr>
                <w:rStyle w:val="Hyperlink"/>
                <w:noProof/>
              </w:rPr>
              <w:t>2.3</w:t>
            </w:r>
            <w:r>
              <w:rPr>
                <w:rFonts w:eastAsiaTheme="minorEastAsia"/>
                <w:noProof/>
                <w:lang w:eastAsia="zh-CN"/>
              </w:rPr>
              <w:tab/>
            </w:r>
            <w:r w:rsidRPr="004419BB">
              <w:rPr>
                <w:rStyle w:val="Hyperlink"/>
                <w:noProof/>
              </w:rPr>
              <w:t>Forwarding Table at PE2</w:t>
            </w:r>
            <w:r>
              <w:rPr>
                <w:noProof/>
                <w:webHidden/>
              </w:rPr>
              <w:tab/>
            </w:r>
            <w:r>
              <w:rPr>
                <w:noProof/>
                <w:webHidden/>
              </w:rPr>
              <w:fldChar w:fldCharType="begin"/>
            </w:r>
            <w:r>
              <w:rPr>
                <w:noProof/>
                <w:webHidden/>
              </w:rPr>
              <w:instrText xml:space="preserve"> PAGEREF _Toc460680929 \h </w:instrText>
            </w:r>
            <w:r>
              <w:rPr>
                <w:noProof/>
                <w:webHidden/>
              </w:rPr>
            </w:r>
            <w:r>
              <w:rPr>
                <w:noProof/>
                <w:webHidden/>
              </w:rPr>
              <w:fldChar w:fldCharType="separate"/>
            </w:r>
            <w:r>
              <w:rPr>
                <w:noProof/>
                <w:webHidden/>
              </w:rPr>
              <w:t>4</w:t>
            </w:r>
            <w:r>
              <w:rPr>
                <w:noProof/>
                <w:webHidden/>
              </w:rPr>
              <w:fldChar w:fldCharType="end"/>
            </w:r>
          </w:hyperlink>
        </w:p>
        <w:p w14:paraId="7FBF3242" w14:textId="77777777" w:rsidR="0099577D" w:rsidRDefault="0099577D">
          <w:pPr>
            <w:pStyle w:val="TOC1"/>
            <w:tabs>
              <w:tab w:val="left" w:pos="440"/>
              <w:tab w:val="right" w:leader="dot" w:pos="9350"/>
            </w:tabs>
            <w:rPr>
              <w:rFonts w:eastAsiaTheme="minorEastAsia"/>
              <w:noProof/>
              <w:lang w:eastAsia="zh-CN"/>
            </w:rPr>
          </w:pPr>
          <w:hyperlink w:anchor="_Toc460680931" w:history="1">
            <w:r w:rsidRPr="004419BB">
              <w:rPr>
                <w:rStyle w:val="Hyperlink"/>
                <w:noProof/>
              </w:rPr>
              <w:t>3</w:t>
            </w:r>
            <w:r>
              <w:rPr>
                <w:rFonts w:eastAsiaTheme="minorEastAsia"/>
                <w:noProof/>
                <w:lang w:eastAsia="zh-CN"/>
              </w:rPr>
              <w:tab/>
            </w:r>
            <w:r w:rsidRPr="004419BB">
              <w:rPr>
                <w:rStyle w:val="Hyperlink"/>
                <w:noProof/>
              </w:rPr>
              <w:t>Dot1br v/s Tunnel model</w:t>
            </w:r>
            <w:r>
              <w:rPr>
                <w:noProof/>
                <w:webHidden/>
              </w:rPr>
              <w:tab/>
            </w:r>
            <w:r>
              <w:rPr>
                <w:noProof/>
                <w:webHidden/>
              </w:rPr>
              <w:fldChar w:fldCharType="begin"/>
            </w:r>
            <w:r>
              <w:rPr>
                <w:noProof/>
                <w:webHidden/>
              </w:rPr>
              <w:instrText xml:space="preserve"> PAGEREF _Toc460680931 \h </w:instrText>
            </w:r>
            <w:r>
              <w:rPr>
                <w:noProof/>
                <w:webHidden/>
              </w:rPr>
            </w:r>
            <w:r>
              <w:rPr>
                <w:noProof/>
                <w:webHidden/>
              </w:rPr>
              <w:fldChar w:fldCharType="separate"/>
            </w:r>
            <w:r>
              <w:rPr>
                <w:noProof/>
                <w:webHidden/>
              </w:rPr>
              <w:t>5</w:t>
            </w:r>
            <w:r>
              <w:rPr>
                <w:noProof/>
                <w:webHidden/>
              </w:rPr>
              <w:fldChar w:fldCharType="end"/>
            </w:r>
          </w:hyperlink>
        </w:p>
        <w:p w14:paraId="64F80616" w14:textId="77777777" w:rsidR="0099577D" w:rsidRDefault="0099577D">
          <w:pPr>
            <w:pStyle w:val="TOC1"/>
            <w:tabs>
              <w:tab w:val="left" w:pos="440"/>
              <w:tab w:val="right" w:leader="dot" w:pos="9350"/>
            </w:tabs>
            <w:rPr>
              <w:rFonts w:eastAsiaTheme="minorEastAsia"/>
              <w:noProof/>
              <w:lang w:eastAsia="zh-CN"/>
            </w:rPr>
          </w:pPr>
          <w:hyperlink w:anchor="_Toc460680932" w:history="1">
            <w:r w:rsidRPr="004419BB">
              <w:rPr>
                <w:rStyle w:val="Hyperlink"/>
                <w:noProof/>
              </w:rPr>
              <w:t>5</w:t>
            </w:r>
            <w:r>
              <w:rPr>
                <w:rFonts w:eastAsiaTheme="minorEastAsia"/>
                <w:noProof/>
                <w:lang w:eastAsia="zh-CN"/>
              </w:rPr>
              <w:tab/>
            </w:r>
            <w:r w:rsidRPr="004419BB">
              <w:rPr>
                <w:rStyle w:val="Hyperlink"/>
                <w:noProof/>
              </w:rPr>
              <w:t>Specification</w:t>
            </w:r>
            <w:r>
              <w:rPr>
                <w:noProof/>
                <w:webHidden/>
              </w:rPr>
              <w:tab/>
            </w:r>
            <w:r>
              <w:rPr>
                <w:noProof/>
                <w:webHidden/>
              </w:rPr>
              <w:fldChar w:fldCharType="begin"/>
            </w:r>
            <w:r>
              <w:rPr>
                <w:noProof/>
                <w:webHidden/>
              </w:rPr>
              <w:instrText xml:space="preserve"> PAGEREF _Toc460680932 \h </w:instrText>
            </w:r>
            <w:r>
              <w:rPr>
                <w:noProof/>
                <w:webHidden/>
              </w:rPr>
            </w:r>
            <w:r>
              <w:rPr>
                <w:noProof/>
                <w:webHidden/>
              </w:rPr>
              <w:fldChar w:fldCharType="separate"/>
            </w:r>
            <w:r>
              <w:rPr>
                <w:noProof/>
                <w:webHidden/>
              </w:rPr>
              <w:t>6</w:t>
            </w:r>
            <w:r>
              <w:rPr>
                <w:noProof/>
                <w:webHidden/>
              </w:rPr>
              <w:fldChar w:fldCharType="end"/>
            </w:r>
          </w:hyperlink>
        </w:p>
        <w:p w14:paraId="1A0E5A6D" w14:textId="77777777" w:rsidR="0099577D" w:rsidRDefault="0099577D">
          <w:pPr>
            <w:pStyle w:val="TOC2"/>
            <w:rPr>
              <w:rFonts w:eastAsiaTheme="minorEastAsia"/>
              <w:noProof/>
              <w:lang w:eastAsia="zh-CN"/>
            </w:rPr>
          </w:pPr>
          <w:hyperlink w:anchor="_Toc460680933" w:history="1">
            <w:r w:rsidRPr="004419BB">
              <w:rPr>
                <w:rStyle w:val="Hyperlink"/>
                <w:noProof/>
              </w:rPr>
              <w:t>5.1</w:t>
            </w:r>
            <w:r>
              <w:rPr>
                <w:rFonts w:eastAsiaTheme="minorEastAsia"/>
                <w:noProof/>
                <w:lang w:eastAsia="zh-CN"/>
              </w:rPr>
              <w:tab/>
            </w:r>
            <w:r w:rsidRPr="004419BB">
              <w:rPr>
                <w:rStyle w:val="Hyperlink"/>
                <w:noProof/>
              </w:rPr>
              <w:t>Changes to saitypes.h</w:t>
            </w:r>
            <w:r>
              <w:rPr>
                <w:noProof/>
                <w:webHidden/>
              </w:rPr>
              <w:tab/>
            </w:r>
            <w:r>
              <w:rPr>
                <w:noProof/>
                <w:webHidden/>
              </w:rPr>
              <w:fldChar w:fldCharType="begin"/>
            </w:r>
            <w:r>
              <w:rPr>
                <w:noProof/>
                <w:webHidden/>
              </w:rPr>
              <w:instrText xml:space="preserve"> PAGEREF _Toc460680933 \h </w:instrText>
            </w:r>
            <w:r>
              <w:rPr>
                <w:noProof/>
                <w:webHidden/>
              </w:rPr>
            </w:r>
            <w:r>
              <w:rPr>
                <w:noProof/>
                <w:webHidden/>
              </w:rPr>
              <w:fldChar w:fldCharType="separate"/>
            </w:r>
            <w:r>
              <w:rPr>
                <w:noProof/>
                <w:webHidden/>
              </w:rPr>
              <w:t>6</w:t>
            </w:r>
            <w:r>
              <w:rPr>
                <w:noProof/>
                <w:webHidden/>
              </w:rPr>
              <w:fldChar w:fldCharType="end"/>
            </w:r>
          </w:hyperlink>
        </w:p>
        <w:p w14:paraId="33AFD8AC" w14:textId="77777777" w:rsidR="0099577D" w:rsidRDefault="0099577D">
          <w:pPr>
            <w:pStyle w:val="TOC2"/>
            <w:rPr>
              <w:rFonts w:eastAsiaTheme="minorEastAsia"/>
              <w:noProof/>
              <w:lang w:eastAsia="zh-CN"/>
            </w:rPr>
          </w:pPr>
          <w:hyperlink w:anchor="_Toc460680934" w:history="1">
            <w:r w:rsidRPr="004419BB">
              <w:rPr>
                <w:rStyle w:val="Hyperlink"/>
                <w:noProof/>
              </w:rPr>
              <w:t>5.2</w:t>
            </w:r>
            <w:r>
              <w:rPr>
                <w:rFonts w:eastAsiaTheme="minorEastAsia"/>
                <w:noProof/>
                <w:lang w:eastAsia="zh-CN"/>
              </w:rPr>
              <w:tab/>
            </w:r>
            <w:r w:rsidRPr="004419BB">
              <w:rPr>
                <w:rStyle w:val="Hyperlink"/>
                <w:noProof/>
              </w:rPr>
              <w:t>Changes to sai.h</w:t>
            </w:r>
            <w:r>
              <w:rPr>
                <w:noProof/>
                <w:webHidden/>
              </w:rPr>
              <w:tab/>
            </w:r>
            <w:r>
              <w:rPr>
                <w:noProof/>
                <w:webHidden/>
              </w:rPr>
              <w:fldChar w:fldCharType="begin"/>
            </w:r>
            <w:r>
              <w:rPr>
                <w:noProof/>
                <w:webHidden/>
              </w:rPr>
              <w:instrText xml:space="preserve"> PAGEREF _Toc460680934 \h </w:instrText>
            </w:r>
            <w:r>
              <w:rPr>
                <w:noProof/>
                <w:webHidden/>
              </w:rPr>
            </w:r>
            <w:r>
              <w:rPr>
                <w:noProof/>
                <w:webHidden/>
              </w:rPr>
              <w:fldChar w:fldCharType="separate"/>
            </w:r>
            <w:r>
              <w:rPr>
                <w:noProof/>
                <w:webHidden/>
              </w:rPr>
              <w:t>6</w:t>
            </w:r>
            <w:r>
              <w:rPr>
                <w:noProof/>
                <w:webHidden/>
              </w:rPr>
              <w:fldChar w:fldCharType="end"/>
            </w:r>
          </w:hyperlink>
        </w:p>
        <w:p w14:paraId="7C18067D" w14:textId="77777777" w:rsidR="0099577D" w:rsidRDefault="0099577D">
          <w:pPr>
            <w:pStyle w:val="TOC2"/>
            <w:rPr>
              <w:rFonts w:eastAsiaTheme="minorEastAsia"/>
              <w:noProof/>
              <w:lang w:eastAsia="zh-CN"/>
            </w:rPr>
          </w:pPr>
          <w:hyperlink w:anchor="_Toc460680935" w:history="1">
            <w:r w:rsidRPr="004419BB">
              <w:rPr>
                <w:rStyle w:val="Hyperlink"/>
                <w:noProof/>
              </w:rPr>
              <w:t>5.3</w:t>
            </w:r>
            <w:r>
              <w:rPr>
                <w:rFonts w:eastAsiaTheme="minorEastAsia"/>
                <w:noProof/>
                <w:lang w:eastAsia="zh-CN"/>
              </w:rPr>
              <w:tab/>
            </w:r>
            <w:r w:rsidRPr="004419BB">
              <w:rPr>
                <w:rStyle w:val="Hyperlink"/>
                <w:noProof/>
              </w:rPr>
              <w:t>Changes to saiport.h</w:t>
            </w:r>
            <w:r>
              <w:rPr>
                <w:noProof/>
                <w:webHidden/>
              </w:rPr>
              <w:tab/>
            </w:r>
            <w:r>
              <w:rPr>
                <w:noProof/>
                <w:webHidden/>
              </w:rPr>
              <w:fldChar w:fldCharType="begin"/>
            </w:r>
            <w:r>
              <w:rPr>
                <w:noProof/>
                <w:webHidden/>
              </w:rPr>
              <w:instrText xml:space="preserve"> PAGEREF _Toc460680935 \h </w:instrText>
            </w:r>
            <w:r>
              <w:rPr>
                <w:noProof/>
                <w:webHidden/>
              </w:rPr>
            </w:r>
            <w:r>
              <w:rPr>
                <w:noProof/>
                <w:webHidden/>
              </w:rPr>
              <w:fldChar w:fldCharType="separate"/>
            </w:r>
            <w:r>
              <w:rPr>
                <w:noProof/>
                <w:webHidden/>
              </w:rPr>
              <w:t>6</w:t>
            </w:r>
            <w:r>
              <w:rPr>
                <w:noProof/>
                <w:webHidden/>
              </w:rPr>
              <w:fldChar w:fldCharType="end"/>
            </w:r>
          </w:hyperlink>
        </w:p>
        <w:p w14:paraId="40BDD89B" w14:textId="77777777" w:rsidR="0099577D" w:rsidRDefault="0099577D">
          <w:pPr>
            <w:pStyle w:val="TOC2"/>
            <w:rPr>
              <w:rFonts w:eastAsiaTheme="minorEastAsia"/>
              <w:noProof/>
              <w:lang w:eastAsia="zh-CN"/>
            </w:rPr>
          </w:pPr>
          <w:hyperlink w:anchor="_Toc460680936" w:history="1">
            <w:r w:rsidRPr="004419BB">
              <w:rPr>
                <w:rStyle w:val="Hyperlink"/>
                <w:noProof/>
              </w:rPr>
              <w:t>5.4</w:t>
            </w:r>
            <w:r>
              <w:rPr>
                <w:rFonts w:eastAsiaTheme="minorEastAsia"/>
                <w:noProof/>
                <w:lang w:eastAsia="zh-CN"/>
              </w:rPr>
              <w:tab/>
            </w:r>
            <w:r w:rsidRPr="004419BB">
              <w:rPr>
                <w:rStyle w:val="Hyperlink"/>
                <w:noProof/>
              </w:rPr>
              <w:t>Changes to saifdb.h</w:t>
            </w:r>
            <w:r>
              <w:rPr>
                <w:noProof/>
                <w:webHidden/>
              </w:rPr>
              <w:tab/>
            </w:r>
            <w:r>
              <w:rPr>
                <w:noProof/>
                <w:webHidden/>
              </w:rPr>
              <w:fldChar w:fldCharType="begin"/>
            </w:r>
            <w:r>
              <w:rPr>
                <w:noProof/>
                <w:webHidden/>
              </w:rPr>
              <w:instrText xml:space="preserve"> PAGEREF _Toc460680936 \h </w:instrText>
            </w:r>
            <w:r>
              <w:rPr>
                <w:noProof/>
                <w:webHidden/>
              </w:rPr>
            </w:r>
            <w:r>
              <w:rPr>
                <w:noProof/>
                <w:webHidden/>
              </w:rPr>
              <w:fldChar w:fldCharType="separate"/>
            </w:r>
            <w:r>
              <w:rPr>
                <w:noProof/>
                <w:webHidden/>
              </w:rPr>
              <w:t>6</w:t>
            </w:r>
            <w:r>
              <w:rPr>
                <w:noProof/>
                <w:webHidden/>
              </w:rPr>
              <w:fldChar w:fldCharType="end"/>
            </w:r>
          </w:hyperlink>
        </w:p>
        <w:p w14:paraId="4E2B7B10" w14:textId="77777777" w:rsidR="0099577D" w:rsidRDefault="0099577D">
          <w:pPr>
            <w:pStyle w:val="TOC2"/>
            <w:rPr>
              <w:rFonts w:eastAsiaTheme="minorEastAsia"/>
              <w:noProof/>
              <w:lang w:eastAsia="zh-CN"/>
            </w:rPr>
          </w:pPr>
          <w:hyperlink w:anchor="_Toc460680937" w:history="1">
            <w:r w:rsidRPr="004419BB">
              <w:rPr>
                <w:rStyle w:val="Hyperlink"/>
                <w:noProof/>
              </w:rPr>
              <w:t>5.5</w:t>
            </w:r>
            <w:r>
              <w:rPr>
                <w:rFonts w:eastAsiaTheme="minorEastAsia"/>
                <w:noProof/>
                <w:lang w:eastAsia="zh-CN"/>
              </w:rPr>
              <w:tab/>
            </w:r>
            <w:r w:rsidRPr="004419BB">
              <w:rPr>
                <w:rStyle w:val="Hyperlink"/>
                <w:noProof/>
              </w:rPr>
              <w:t>New File saidot1brport.h</w:t>
            </w:r>
            <w:r>
              <w:rPr>
                <w:noProof/>
                <w:webHidden/>
              </w:rPr>
              <w:tab/>
            </w:r>
            <w:r>
              <w:rPr>
                <w:noProof/>
                <w:webHidden/>
              </w:rPr>
              <w:fldChar w:fldCharType="begin"/>
            </w:r>
            <w:r>
              <w:rPr>
                <w:noProof/>
                <w:webHidden/>
              </w:rPr>
              <w:instrText xml:space="preserve"> PAGEREF _Toc460680937 \h </w:instrText>
            </w:r>
            <w:r>
              <w:rPr>
                <w:noProof/>
                <w:webHidden/>
              </w:rPr>
            </w:r>
            <w:r>
              <w:rPr>
                <w:noProof/>
                <w:webHidden/>
              </w:rPr>
              <w:fldChar w:fldCharType="separate"/>
            </w:r>
            <w:r>
              <w:rPr>
                <w:noProof/>
                <w:webHidden/>
              </w:rPr>
              <w:t>7</w:t>
            </w:r>
            <w:r>
              <w:rPr>
                <w:noProof/>
                <w:webHidden/>
              </w:rPr>
              <w:fldChar w:fldCharType="end"/>
            </w:r>
          </w:hyperlink>
        </w:p>
        <w:p w14:paraId="751CFCF6" w14:textId="77777777" w:rsidR="0099577D" w:rsidRDefault="0099577D">
          <w:pPr>
            <w:pStyle w:val="TOC2"/>
            <w:rPr>
              <w:rFonts w:eastAsiaTheme="minorEastAsia"/>
              <w:noProof/>
              <w:lang w:eastAsia="zh-CN"/>
            </w:rPr>
          </w:pPr>
          <w:hyperlink w:anchor="_Toc460680938" w:history="1">
            <w:r w:rsidRPr="004419BB">
              <w:rPr>
                <w:rStyle w:val="Hyperlink"/>
                <w:noProof/>
              </w:rPr>
              <w:t>5.6</w:t>
            </w:r>
            <w:r>
              <w:rPr>
                <w:rFonts w:eastAsiaTheme="minorEastAsia"/>
                <w:noProof/>
                <w:lang w:eastAsia="zh-CN"/>
              </w:rPr>
              <w:tab/>
            </w:r>
            <w:r w:rsidRPr="004419BB">
              <w:rPr>
                <w:rStyle w:val="Hyperlink"/>
                <w:noProof/>
              </w:rPr>
              <w:t>New File saidot1brextport.h</w:t>
            </w:r>
            <w:r>
              <w:rPr>
                <w:noProof/>
                <w:webHidden/>
              </w:rPr>
              <w:tab/>
            </w:r>
            <w:r>
              <w:rPr>
                <w:noProof/>
                <w:webHidden/>
              </w:rPr>
              <w:fldChar w:fldCharType="begin"/>
            </w:r>
            <w:r>
              <w:rPr>
                <w:noProof/>
                <w:webHidden/>
              </w:rPr>
              <w:instrText xml:space="preserve"> PAGEREF _Toc460680938 \h </w:instrText>
            </w:r>
            <w:r>
              <w:rPr>
                <w:noProof/>
                <w:webHidden/>
              </w:rPr>
            </w:r>
            <w:r>
              <w:rPr>
                <w:noProof/>
                <w:webHidden/>
              </w:rPr>
              <w:fldChar w:fldCharType="separate"/>
            </w:r>
            <w:r>
              <w:rPr>
                <w:noProof/>
                <w:webHidden/>
              </w:rPr>
              <w:t>9</w:t>
            </w:r>
            <w:r>
              <w:rPr>
                <w:noProof/>
                <w:webHidden/>
              </w:rPr>
              <w:fldChar w:fldCharType="end"/>
            </w:r>
          </w:hyperlink>
        </w:p>
        <w:p w14:paraId="742155A3" w14:textId="77777777" w:rsidR="0099577D" w:rsidRDefault="0099577D">
          <w:pPr>
            <w:pStyle w:val="TOC2"/>
            <w:rPr>
              <w:rFonts w:eastAsiaTheme="minorEastAsia"/>
              <w:noProof/>
              <w:lang w:eastAsia="zh-CN"/>
            </w:rPr>
          </w:pPr>
          <w:hyperlink w:anchor="_Toc460680939" w:history="1">
            <w:r w:rsidRPr="004419BB">
              <w:rPr>
                <w:rStyle w:val="Hyperlink"/>
                <w:noProof/>
              </w:rPr>
              <w:t>5.7</w:t>
            </w:r>
            <w:r>
              <w:rPr>
                <w:rFonts w:eastAsiaTheme="minorEastAsia"/>
                <w:noProof/>
                <w:lang w:eastAsia="zh-CN"/>
              </w:rPr>
              <w:tab/>
            </w:r>
            <w:r w:rsidRPr="004419BB">
              <w:rPr>
                <w:rStyle w:val="Hyperlink"/>
                <w:noProof/>
              </w:rPr>
              <w:t>Changes to saivlan.h</w:t>
            </w:r>
            <w:r>
              <w:rPr>
                <w:noProof/>
                <w:webHidden/>
              </w:rPr>
              <w:tab/>
            </w:r>
            <w:r>
              <w:rPr>
                <w:noProof/>
                <w:webHidden/>
              </w:rPr>
              <w:fldChar w:fldCharType="begin"/>
            </w:r>
            <w:r>
              <w:rPr>
                <w:noProof/>
                <w:webHidden/>
              </w:rPr>
              <w:instrText xml:space="preserve"> PAGEREF _Toc460680939 \h </w:instrText>
            </w:r>
            <w:r>
              <w:rPr>
                <w:noProof/>
                <w:webHidden/>
              </w:rPr>
            </w:r>
            <w:r>
              <w:rPr>
                <w:noProof/>
                <w:webHidden/>
              </w:rPr>
              <w:fldChar w:fldCharType="separate"/>
            </w:r>
            <w:r>
              <w:rPr>
                <w:noProof/>
                <w:webHidden/>
              </w:rPr>
              <w:t>12</w:t>
            </w:r>
            <w:r>
              <w:rPr>
                <w:noProof/>
                <w:webHidden/>
              </w:rPr>
              <w:fldChar w:fldCharType="end"/>
            </w:r>
          </w:hyperlink>
        </w:p>
        <w:p w14:paraId="3DDF3A30" w14:textId="77777777" w:rsidR="0099577D" w:rsidRDefault="0099577D">
          <w:pPr>
            <w:pStyle w:val="TOC2"/>
            <w:rPr>
              <w:rFonts w:eastAsiaTheme="minorEastAsia"/>
              <w:noProof/>
              <w:lang w:eastAsia="zh-CN"/>
            </w:rPr>
          </w:pPr>
          <w:hyperlink w:anchor="_Toc460680940" w:history="1">
            <w:r w:rsidRPr="004419BB">
              <w:rPr>
                <w:rStyle w:val="Hyperlink"/>
                <w:noProof/>
              </w:rPr>
              <w:t>5.8</w:t>
            </w:r>
            <w:r>
              <w:rPr>
                <w:rFonts w:eastAsiaTheme="minorEastAsia"/>
                <w:noProof/>
                <w:lang w:eastAsia="zh-CN"/>
              </w:rPr>
              <w:tab/>
            </w:r>
            <w:r w:rsidRPr="004419BB">
              <w:rPr>
                <w:rStyle w:val="Hyperlink"/>
                <w:noProof/>
              </w:rPr>
              <w:t>New file saidot1brecidfwd.h</w:t>
            </w:r>
            <w:r>
              <w:rPr>
                <w:noProof/>
                <w:webHidden/>
              </w:rPr>
              <w:tab/>
            </w:r>
            <w:r>
              <w:rPr>
                <w:noProof/>
                <w:webHidden/>
              </w:rPr>
              <w:fldChar w:fldCharType="begin"/>
            </w:r>
            <w:r>
              <w:rPr>
                <w:noProof/>
                <w:webHidden/>
              </w:rPr>
              <w:instrText xml:space="preserve"> PAGEREF _Toc460680940 \h </w:instrText>
            </w:r>
            <w:r>
              <w:rPr>
                <w:noProof/>
                <w:webHidden/>
              </w:rPr>
            </w:r>
            <w:r>
              <w:rPr>
                <w:noProof/>
                <w:webHidden/>
              </w:rPr>
              <w:fldChar w:fldCharType="separate"/>
            </w:r>
            <w:r>
              <w:rPr>
                <w:noProof/>
                <w:webHidden/>
              </w:rPr>
              <w:t>13</w:t>
            </w:r>
            <w:r>
              <w:rPr>
                <w:noProof/>
                <w:webHidden/>
              </w:rPr>
              <w:fldChar w:fldCharType="end"/>
            </w:r>
          </w:hyperlink>
        </w:p>
        <w:p w14:paraId="37C81389" w14:textId="77777777" w:rsidR="0099577D" w:rsidRDefault="0099577D">
          <w:pPr>
            <w:pStyle w:val="TOC1"/>
            <w:tabs>
              <w:tab w:val="left" w:pos="440"/>
              <w:tab w:val="right" w:leader="dot" w:pos="9350"/>
            </w:tabs>
            <w:rPr>
              <w:rFonts w:eastAsiaTheme="minorEastAsia"/>
              <w:noProof/>
              <w:lang w:eastAsia="zh-CN"/>
            </w:rPr>
          </w:pPr>
          <w:hyperlink w:anchor="_Toc460680941" w:history="1">
            <w:r w:rsidRPr="004419BB">
              <w:rPr>
                <w:rStyle w:val="Hyperlink"/>
                <w:noProof/>
              </w:rPr>
              <w:t>6</w:t>
            </w:r>
            <w:r>
              <w:rPr>
                <w:rFonts w:eastAsiaTheme="minorEastAsia"/>
                <w:noProof/>
                <w:lang w:eastAsia="zh-CN"/>
              </w:rPr>
              <w:tab/>
            </w:r>
            <w:r w:rsidRPr="004419BB">
              <w:rPr>
                <w:rStyle w:val="Hyperlink"/>
                <w:noProof/>
              </w:rPr>
              <w:t>Configuration Example</w:t>
            </w:r>
            <w:r>
              <w:rPr>
                <w:noProof/>
                <w:webHidden/>
              </w:rPr>
              <w:tab/>
            </w:r>
            <w:r>
              <w:rPr>
                <w:noProof/>
                <w:webHidden/>
              </w:rPr>
              <w:fldChar w:fldCharType="begin"/>
            </w:r>
            <w:r>
              <w:rPr>
                <w:noProof/>
                <w:webHidden/>
              </w:rPr>
              <w:instrText xml:space="preserve"> PAGEREF _Toc460680941 \h </w:instrText>
            </w:r>
            <w:r>
              <w:rPr>
                <w:noProof/>
                <w:webHidden/>
              </w:rPr>
            </w:r>
            <w:r>
              <w:rPr>
                <w:noProof/>
                <w:webHidden/>
              </w:rPr>
              <w:fldChar w:fldCharType="separate"/>
            </w:r>
            <w:r>
              <w:rPr>
                <w:noProof/>
                <w:webHidden/>
              </w:rPr>
              <w:t>16</w:t>
            </w:r>
            <w:r>
              <w:rPr>
                <w:noProof/>
                <w:webHidden/>
              </w:rPr>
              <w:fldChar w:fldCharType="end"/>
            </w:r>
          </w:hyperlink>
        </w:p>
        <w:p w14:paraId="11A24F48" w14:textId="77777777" w:rsidR="0099577D" w:rsidRDefault="0099577D">
          <w:pPr>
            <w:pStyle w:val="TOC2"/>
            <w:rPr>
              <w:rFonts w:eastAsiaTheme="minorEastAsia"/>
              <w:noProof/>
              <w:lang w:eastAsia="zh-CN"/>
            </w:rPr>
          </w:pPr>
          <w:hyperlink w:anchor="_Toc460680942" w:history="1">
            <w:r w:rsidRPr="004419BB">
              <w:rPr>
                <w:rStyle w:val="Hyperlink"/>
                <w:noProof/>
              </w:rPr>
              <w:t>6.1</w:t>
            </w:r>
            <w:r>
              <w:rPr>
                <w:rFonts w:eastAsiaTheme="minorEastAsia"/>
                <w:noProof/>
                <w:lang w:eastAsia="zh-CN"/>
              </w:rPr>
              <w:tab/>
            </w:r>
            <w:r w:rsidRPr="004419BB">
              <w:rPr>
                <w:rStyle w:val="Hyperlink"/>
                <w:noProof/>
              </w:rPr>
              <w:t>Creating and Deleting an Extended Port</w:t>
            </w:r>
            <w:r>
              <w:rPr>
                <w:noProof/>
                <w:webHidden/>
              </w:rPr>
              <w:tab/>
            </w:r>
            <w:r>
              <w:rPr>
                <w:noProof/>
                <w:webHidden/>
              </w:rPr>
              <w:fldChar w:fldCharType="begin"/>
            </w:r>
            <w:r>
              <w:rPr>
                <w:noProof/>
                <w:webHidden/>
              </w:rPr>
              <w:instrText xml:space="preserve"> PAGEREF _Toc460680942 \h </w:instrText>
            </w:r>
            <w:r>
              <w:rPr>
                <w:noProof/>
                <w:webHidden/>
              </w:rPr>
            </w:r>
            <w:r>
              <w:rPr>
                <w:noProof/>
                <w:webHidden/>
              </w:rPr>
              <w:fldChar w:fldCharType="separate"/>
            </w:r>
            <w:r>
              <w:rPr>
                <w:noProof/>
                <w:webHidden/>
              </w:rPr>
              <w:t>16</w:t>
            </w:r>
            <w:r>
              <w:rPr>
                <w:noProof/>
                <w:webHidden/>
              </w:rPr>
              <w:fldChar w:fldCharType="end"/>
            </w:r>
          </w:hyperlink>
        </w:p>
        <w:p w14:paraId="1AC82ED6" w14:textId="77777777" w:rsidR="0099577D" w:rsidRDefault="0099577D">
          <w:pPr>
            <w:pStyle w:val="TOC2"/>
            <w:rPr>
              <w:rFonts w:eastAsiaTheme="minorEastAsia"/>
              <w:noProof/>
              <w:lang w:eastAsia="zh-CN"/>
            </w:rPr>
          </w:pPr>
          <w:hyperlink w:anchor="_Toc460680943" w:history="1">
            <w:r w:rsidRPr="004419BB">
              <w:rPr>
                <w:rStyle w:val="Hyperlink"/>
                <w:noProof/>
              </w:rPr>
              <w:t>6.2</w:t>
            </w:r>
            <w:r>
              <w:rPr>
                <w:rFonts w:eastAsiaTheme="minorEastAsia"/>
                <w:noProof/>
                <w:lang w:eastAsia="zh-CN"/>
              </w:rPr>
              <w:tab/>
            </w:r>
            <w:r w:rsidRPr="004419BB">
              <w:rPr>
                <w:rStyle w:val="Hyperlink"/>
                <w:noProof/>
              </w:rPr>
              <w:t>Vlan configuration</w:t>
            </w:r>
            <w:r>
              <w:rPr>
                <w:noProof/>
                <w:webHidden/>
              </w:rPr>
              <w:tab/>
            </w:r>
            <w:r>
              <w:rPr>
                <w:noProof/>
                <w:webHidden/>
              </w:rPr>
              <w:fldChar w:fldCharType="begin"/>
            </w:r>
            <w:r>
              <w:rPr>
                <w:noProof/>
                <w:webHidden/>
              </w:rPr>
              <w:instrText xml:space="preserve"> PAGEREF _Toc460680943 \h </w:instrText>
            </w:r>
            <w:r>
              <w:rPr>
                <w:noProof/>
                <w:webHidden/>
              </w:rPr>
            </w:r>
            <w:r>
              <w:rPr>
                <w:noProof/>
                <w:webHidden/>
              </w:rPr>
              <w:fldChar w:fldCharType="separate"/>
            </w:r>
            <w:r>
              <w:rPr>
                <w:noProof/>
                <w:webHidden/>
              </w:rPr>
              <w:t>16</w:t>
            </w:r>
            <w:r>
              <w:rPr>
                <w:noProof/>
                <w:webHidden/>
              </w:rPr>
              <w:fldChar w:fldCharType="end"/>
            </w:r>
          </w:hyperlink>
        </w:p>
        <w:p w14:paraId="0CB98BA1" w14:textId="77777777" w:rsidR="0099577D" w:rsidRDefault="0099577D">
          <w:pPr>
            <w:pStyle w:val="TOC3"/>
            <w:rPr>
              <w:rFonts w:eastAsiaTheme="minorEastAsia"/>
              <w:noProof/>
              <w:lang w:eastAsia="zh-CN"/>
            </w:rPr>
          </w:pPr>
          <w:hyperlink w:anchor="_Toc460680944" w:history="1">
            <w:r w:rsidRPr="004419BB">
              <w:rPr>
                <w:rStyle w:val="Hyperlink"/>
                <w:noProof/>
              </w:rPr>
              <w:t>6.2.1</w:t>
            </w:r>
            <w:r>
              <w:rPr>
                <w:rFonts w:eastAsiaTheme="minorEastAsia"/>
                <w:noProof/>
                <w:lang w:eastAsia="zh-CN"/>
              </w:rPr>
              <w:tab/>
            </w:r>
            <w:r w:rsidRPr="004419BB">
              <w:rPr>
                <w:rStyle w:val="Hyperlink"/>
                <w:noProof/>
              </w:rPr>
              <w:t>Adding extended ports to the Vlan</w:t>
            </w:r>
            <w:r>
              <w:rPr>
                <w:noProof/>
                <w:webHidden/>
              </w:rPr>
              <w:tab/>
            </w:r>
            <w:r>
              <w:rPr>
                <w:noProof/>
                <w:webHidden/>
              </w:rPr>
              <w:fldChar w:fldCharType="begin"/>
            </w:r>
            <w:r>
              <w:rPr>
                <w:noProof/>
                <w:webHidden/>
              </w:rPr>
              <w:instrText xml:space="preserve"> PAGEREF _Toc460680944 \h </w:instrText>
            </w:r>
            <w:r>
              <w:rPr>
                <w:noProof/>
                <w:webHidden/>
              </w:rPr>
            </w:r>
            <w:r>
              <w:rPr>
                <w:noProof/>
                <w:webHidden/>
              </w:rPr>
              <w:fldChar w:fldCharType="separate"/>
            </w:r>
            <w:r>
              <w:rPr>
                <w:noProof/>
                <w:webHidden/>
              </w:rPr>
              <w:t>16</w:t>
            </w:r>
            <w:r>
              <w:rPr>
                <w:noProof/>
                <w:webHidden/>
              </w:rPr>
              <w:fldChar w:fldCharType="end"/>
            </w:r>
          </w:hyperlink>
        </w:p>
        <w:p w14:paraId="452E68B1" w14:textId="77777777" w:rsidR="0099577D" w:rsidRDefault="0099577D">
          <w:pPr>
            <w:pStyle w:val="TOC3"/>
            <w:rPr>
              <w:rFonts w:eastAsiaTheme="minorEastAsia"/>
              <w:noProof/>
              <w:lang w:eastAsia="zh-CN"/>
            </w:rPr>
          </w:pPr>
          <w:hyperlink w:anchor="_Toc460680945" w:history="1">
            <w:r w:rsidRPr="004419BB">
              <w:rPr>
                <w:rStyle w:val="Hyperlink"/>
                <w:noProof/>
              </w:rPr>
              <w:t>6.2.2</w:t>
            </w:r>
            <w:r>
              <w:rPr>
                <w:rFonts w:eastAsiaTheme="minorEastAsia"/>
                <w:noProof/>
                <w:lang w:eastAsia="zh-CN"/>
              </w:rPr>
              <w:tab/>
            </w:r>
            <w:r w:rsidRPr="004419BB">
              <w:rPr>
                <w:rStyle w:val="Hyperlink"/>
                <w:noProof/>
              </w:rPr>
              <w:t>Assigning Flooding ECID to the Vlan</w:t>
            </w:r>
            <w:r>
              <w:rPr>
                <w:noProof/>
                <w:webHidden/>
              </w:rPr>
              <w:tab/>
            </w:r>
            <w:r>
              <w:rPr>
                <w:noProof/>
                <w:webHidden/>
              </w:rPr>
              <w:fldChar w:fldCharType="begin"/>
            </w:r>
            <w:r>
              <w:rPr>
                <w:noProof/>
                <w:webHidden/>
              </w:rPr>
              <w:instrText xml:space="preserve"> PAGEREF _Toc460680945 \h </w:instrText>
            </w:r>
            <w:r>
              <w:rPr>
                <w:noProof/>
                <w:webHidden/>
              </w:rPr>
            </w:r>
            <w:r>
              <w:rPr>
                <w:noProof/>
                <w:webHidden/>
              </w:rPr>
              <w:fldChar w:fldCharType="separate"/>
            </w:r>
            <w:r>
              <w:rPr>
                <w:noProof/>
                <w:webHidden/>
              </w:rPr>
              <w:t>17</w:t>
            </w:r>
            <w:r>
              <w:rPr>
                <w:noProof/>
                <w:webHidden/>
              </w:rPr>
              <w:fldChar w:fldCharType="end"/>
            </w:r>
          </w:hyperlink>
        </w:p>
        <w:p w14:paraId="207339E6" w14:textId="77777777" w:rsidR="0099577D" w:rsidRDefault="0099577D">
          <w:pPr>
            <w:pStyle w:val="TOC3"/>
            <w:rPr>
              <w:rFonts w:eastAsiaTheme="minorEastAsia"/>
              <w:noProof/>
              <w:lang w:eastAsia="zh-CN"/>
            </w:rPr>
          </w:pPr>
          <w:hyperlink w:anchor="_Toc460680946" w:history="1">
            <w:r w:rsidRPr="004419BB">
              <w:rPr>
                <w:rStyle w:val="Hyperlink"/>
                <w:noProof/>
              </w:rPr>
              <w:t>6.2.3</w:t>
            </w:r>
            <w:r>
              <w:rPr>
                <w:rFonts w:eastAsiaTheme="minorEastAsia"/>
                <w:noProof/>
                <w:lang w:eastAsia="zh-CN"/>
              </w:rPr>
              <w:tab/>
            </w:r>
            <w:r w:rsidRPr="004419BB">
              <w:rPr>
                <w:rStyle w:val="Hyperlink"/>
                <w:noProof/>
              </w:rPr>
              <w:t>Removing extended ports from the Vlan</w:t>
            </w:r>
            <w:r>
              <w:rPr>
                <w:noProof/>
                <w:webHidden/>
              </w:rPr>
              <w:tab/>
            </w:r>
            <w:r>
              <w:rPr>
                <w:noProof/>
                <w:webHidden/>
              </w:rPr>
              <w:fldChar w:fldCharType="begin"/>
            </w:r>
            <w:r>
              <w:rPr>
                <w:noProof/>
                <w:webHidden/>
              </w:rPr>
              <w:instrText xml:space="preserve"> PAGEREF _Toc460680946 \h </w:instrText>
            </w:r>
            <w:r>
              <w:rPr>
                <w:noProof/>
                <w:webHidden/>
              </w:rPr>
            </w:r>
            <w:r>
              <w:rPr>
                <w:noProof/>
                <w:webHidden/>
              </w:rPr>
              <w:fldChar w:fldCharType="separate"/>
            </w:r>
            <w:r>
              <w:rPr>
                <w:noProof/>
                <w:webHidden/>
              </w:rPr>
              <w:t>17</w:t>
            </w:r>
            <w:r>
              <w:rPr>
                <w:noProof/>
                <w:webHidden/>
              </w:rPr>
              <w:fldChar w:fldCharType="end"/>
            </w:r>
          </w:hyperlink>
        </w:p>
        <w:p w14:paraId="7F810019" w14:textId="77777777" w:rsidR="0099577D" w:rsidRDefault="0099577D">
          <w:pPr>
            <w:pStyle w:val="TOC2"/>
            <w:rPr>
              <w:rFonts w:eastAsiaTheme="minorEastAsia"/>
              <w:noProof/>
              <w:lang w:eastAsia="zh-CN"/>
            </w:rPr>
          </w:pPr>
          <w:hyperlink w:anchor="_Toc460680947" w:history="1">
            <w:r w:rsidRPr="004419BB">
              <w:rPr>
                <w:rStyle w:val="Hyperlink"/>
                <w:noProof/>
              </w:rPr>
              <w:t>6.3</w:t>
            </w:r>
            <w:r>
              <w:rPr>
                <w:rFonts w:eastAsiaTheme="minorEastAsia"/>
                <w:noProof/>
                <w:lang w:eastAsia="zh-CN"/>
              </w:rPr>
              <w:tab/>
            </w:r>
            <w:r w:rsidRPr="004419BB">
              <w:rPr>
                <w:rStyle w:val="Hyperlink"/>
                <w:noProof/>
              </w:rPr>
              <w:t>Creating/Deleting 802.1BR Port and setting its attributes</w:t>
            </w:r>
            <w:r>
              <w:rPr>
                <w:noProof/>
                <w:webHidden/>
              </w:rPr>
              <w:tab/>
            </w:r>
            <w:r>
              <w:rPr>
                <w:noProof/>
                <w:webHidden/>
              </w:rPr>
              <w:fldChar w:fldCharType="begin"/>
            </w:r>
            <w:r>
              <w:rPr>
                <w:noProof/>
                <w:webHidden/>
              </w:rPr>
              <w:instrText xml:space="preserve"> PAGEREF _Toc460680947 \h </w:instrText>
            </w:r>
            <w:r>
              <w:rPr>
                <w:noProof/>
                <w:webHidden/>
              </w:rPr>
            </w:r>
            <w:r>
              <w:rPr>
                <w:noProof/>
                <w:webHidden/>
              </w:rPr>
              <w:fldChar w:fldCharType="separate"/>
            </w:r>
            <w:r>
              <w:rPr>
                <w:noProof/>
                <w:webHidden/>
              </w:rPr>
              <w:t>17</w:t>
            </w:r>
            <w:r>
              <w:rPr>
                <w:noProof/>
                <w:webHidden/>
              </w:rPr>
              <w:fldChar w:fldCharType="end"/>
            </w:r>
          </w:hyperlink>
        </w:p>
        <w:p w14:paraId="12EDAD3B" w14:textId="77777777" w:rsidR="0099577D" w:rsidRDefault="0099577D">
          <w:pPr>
            <w:pStyle w:val="TOC3"/>
            <w:rPr>
              <w:rFonts w:eastAsiaTheme="minorEastAsia"/>
              <w:noProof/>
              <w:lang w:eastAsia="zh-CN"/>
            </w:rPr>
          </w:pPr>
          <w:hyperlink w:anchor="_Toc460680948" w:history="1">
            <w:r w:rsidRPr="004419BB">
              <w:rPr>
                <w:rStyle w:val="Hyperlink"/>
                <w:noProof/>
              </w:rPr>
              <w:t>6.3.1</w:t>
            </w:r>
            <w:r>
              <w:rPr>
                <w:rFonts w:eastAsiaTheme="minorEastAsia"/>
                <w:noProof/>
                <w:lang w:eastAsia="zh-CN"/>
              </w:rPr>
              <w:tab/>
            </w:r>
            <w:r w:rsidRPr="004419BB">
              <w:rPr>
                <w:rStyle w:val="Hyperlink"/>
                <w:noProof/>
              </w:rPr>
              <w:t>Creating 802.1BR UPSTREAM Port</w:t>
            </w:r>
            <w:r>
              <w:rPr>
                <w:noProof/>
                <w:webHidden/>
              </w:rPr>
              <w:tab/>
            </w:r>
            <w:r>
              <w:rPr>
                <w:noProof/>
                <w:webHidden/>
              </w:rPr>
              <w:fldChar w:fldCharType="begin"/>
            </w:r>
            <w:r>
              <w:rPr>
                <w:noProof/>
                <w:webHidden/>
              </w:rPr>
              <w:instrText xml:space="preserve"> PAGEREF _Toc460680948 \h </w:instrText>
            </w:r>
            <w:r>
              <w:rPr>
                <w:noProof/>
                <w:webHidden/>
              </w:rPr>
            </w:r>
            <w:r>
              <w:rPr>
                <w:noProof/>
                <w:webHidden/>
              </w:rPr>
              <w:fldChar w:fldCharType="separate"/>
            </w:r>
            <w:r>
              <w:rPr>
                <w:noProof/>
                <w:webHidden/>
              </w:rPr>
              <w:t>17</w:t>
            </w:r>
            <w:r>
              <w:rPr>
                <w:noProof/>
                <w:webHidden/>
              </w:rPr>
              <w:fldChar w:fldCharType="end"/>
            </w:r>
          </w:hyperlink>
        </w:p>
        <w:p w14:paraId="431B6482" w14:textId="77777777" w:rsidR="0099577D" w:rsidRDefault="0099577D">
          <w:pPr>
            <w:pStyle w:val="TOC3"/>
            <w:rPr>
              <w:rFonts w:eastAsiaTheme="minorEastAsia"/>
              <w:noProof/>
              <w:lang w:eastAsia="zh-CN"/>
            </w:rPr>
          </w:pPr>
          <w:hyperlink w:anchor="_Toc460680949" w:history="1">
            <w:r w:rsidRPr="004419BB">
              <w:rPr>
                <w:rStyle w:val="Hyperlink"/>
                <w:noProof/>
              </w:rPr>
              <w:t>6.3.2</w:t>
            </w:r>
            <w:r>
              <w:rPr>
                <w:rFonts w:eastAsiaTheme="minorEastAsia"/>
                <w:noProof/>
                <w:lang w:eastAsia="zh-CN"/>
              </w:rPr>
              <w:tab/>
            </w:r>
            <w:r w:rsidRPr="004419BB">
              <w:rPr>
                <w:rStyle w:val="Hyperlink"/>
                <w:noProof/>
              </w:rPr>
              <w:t>Creating 802.1BR CASCADING Port</w:t>
            </w:r>
            <w:r>
              <w:rPr>
                <w:noProof/>
                <w:webHidden/>
              </w:rPr>
              <w:tab/>
            </w:r>
            <w:r>
              <w:rPr>
                <w:noProof/>
                <w:webHidden/>
              </w:rPr>
              <w:fldChar w:fldCharType="begin"/>
            </w:r>
            <w:r>
              <w:rPr>
                <w:noProof/>
                <w:webHidden/>
              </w:rPr>
              <w:instrText xml:space="preserve"> PAGEREF _Toc460680949 \h </w:instrText>
            </w:r>
            <w:r>
              <w:rPr>
                <w:noProof/>
                <w:webHidden/>
              </w:rPr>
            </w:r>
            <w:r>
              <w:rPr>
                <w:noProof/>
                <w:webHidden/>
              </w:rPr>
              <w:fldChar w:fldCharType="separate"/>
            </w:r>
            <w:r>
              <w:rPr>
                <w:noProof/>
                <w:webHidden/>
              </w:rPr>
              <w:t>18</w:t>
            </w:r>
            <w:r>
              <w:rPr>
                <w:noProof/>
                <w:webHidden/>
              </w:rPr>
              <w:fldChar w:fldCharType="end"/>
            </w:r>
          </w:hyperlink>
        </w:p>
        <w:p w14:paraId="0CEBB249" w14:textId="77777777" w:rsidR="0099577D" w:rsidRDefault="0099577D">
          <w:pPr>
            <w:pStyle w:val="TOC3"/>
            <w:rPr>
              <w:rFonts w:eastAsiaTheme="minorEastAsia"/>
              <w:noProof/>
              <w:lang w:eastAsia="zh-CN"/>
            </w:rPr>
          </w:pPr>
          <w:hyperlink w:anchor="_Toc460680950" w:history="1">
            <w:r w:rsidRPr="004419BB">
              <w:rPr>
                <w:rStyle w:val="Hyperlink"/>
                <w:noProof/>
              </w:rPr>
              <w:t>6.3.3</w:t>
            </w:r>
            <w:r>
              <w:rPr>
                <w:rFonts w:eastAsiaTheme="minorEastAsia"/>
                <w:noProof/>
                <w:lang w:eastAsia="zh-CN"/>
              </w:rPr>
              <w:tab/>
            </w:r>
            <w:r w:rsidRPr="004419BB">
              <w:rPr>
                <w:rStyle w:val="Hyperlink"/>
                <w:noProof/>
              </w:rPr>
              <w:t>Creating 802.1BR ACCESS Port</w:t>
            </w:r>
            <w:r>
              <w:rPr>
                <w:noProof/>
                <w:webHidden/>
              </w:rPr>
              <w:tab/>
            </w:r>
            <w:r>
              <w:rPr>
                <w:noProof/>
                <w:webHidden/>
              </w:rPr>
              <w:fldChar w:fldCharType="begin"/>
            </w:r>
            <w:r>
              <w:rPr>
                <w:noProof/>
                <w:webHidden/>
              </w:rPr>
              <w:instrText xml:space="preserve"> PAGEREF _Toc460680950 \h </w:instrText>
            </w:r>
            <w:r>
              <w:rPr>
                <w:noProof/>
                <w:webHidden/>
              </w:rPr>
            </w:r>
            <w:r>
              <w:rPr>
                <w:noProof/>
                <w:webHidden/>
              </w:rPr>
              <w:fldChar w:fldCharType="separate"/>
            </w:r>
            <w:r>
              <w:rPr>
                <w:noProof/>
                <w:webHidden/>
              </w:rPr>
              <w:t>18</w:t>
            </w:r>
            <w:r>
              <w:rPr>
                <w:noProof/>
                <w:webHidden/>
              </w:rPr>
              <w:fldChar w:fldCharType="end"/>
            </w:r>
          </w:hyperlink>
        </w:p>
        <w:p w14:paraId="492352F1" w14:textId="77777777" w:rsidR="0099577D" w:rsidRDefault="0099577D">
          <w:pPr>
            <w:pStyle w:val="TOC3"/>
            <w:rPr>
              <w:rFonts w:eastAsiaTheme="minorEastAsia"/>
              <w:noProof/>
              <w:lang w:eastAsia="zh-CN"/>
            </w:rPr>
          </w:pPr>
          <w:hyperlink w:anchor="_Toc460680951" w:history="1">
            <w:r w:rsidRPr="004419BB">
              <w:rPr>
                <w:rStyle w:val="Hyperlink"/>
                <w:noProof/>
              </w:rPr>
              <w:t>6.3.4</w:t>
            </w:r>
            <w:r>
              <w:rPr>
                <w:rFonts w:eastAsiaTheme="minorEastAsia"/>
                <w:noProof/>
                <w:lang w:eastAsia="zh-CN"/>
              </w:rPr>
              <w:tab/>
            </w:r>
            <w:r w:rsidRPr="004419BB">
              <w:rPr>
                <w:rStyle w:val="Hyperlink"/>
                <w:noProof/>
              </w:rPr>
              <w:t>Deleting 802.1BR Port</w:t>
            </w:r>
            <w:r>
              <w:rPr>
                <w:noProof/>
                <w:webHidden/>
              </w:rPr>
              <w:tab/>
            </w:r>
            <w:r>
              <w:rPr>
                <w:noProof/>
                <w:webHidden/>
              </w:rPr>
              <w:fldChar w:fldCharType="begin"/>
            </w:r>
            <w:r>
              <w:rPr>
                <w:noProof/>
                <w:webHidden/>
              </w:rPr>
              <w:instrText xml:space="preserve"> PAGEREF _Toc460680951 \h </w:instrText>
            </w:r>
            <w:r>
              <w:rPr>
                <w:noProof/>
                <w:webHidden/>
              </w:rPr>
            </w:r>
            <w:r>
              <w:rPr>
                <w:noProof/>
                <w:webHidden/>
              </w:rPr>
              <w:fldChar w:fldCharType="separate"/>
            </w:r>
            <w:r>
              <w:rPr>
                <w:noProof/>
                <w:webHidden/>
              </w:rPr>
              <w:t>18</w:t>
            </w:r>
            <w:r>
              <w:rPr>
                <w:noProof/>
                <w:webHidden/>
              </w:rPr>
              <w:fldChar w:fldCharType="end"/>
            </w:r>
          </w:hyperlink>
        </w:p>
        <w:p w14:paraId="6B31B8C5" w14:textId="77777777" w:rsidR="0099577D" w:rsidRDefault="0099577D">
          <w:pPr>
            <w:pStyle w:val="TOC3"/>
            <w:rPr>
              <w:rFonts w:eastAsiaTheme="minorEastAsia"/>
              <w:noProof/>
              <w:lang w:eastAsia="zh-CN"/>
            </w:rPr>
          </w:pPr>
          <w:hyperlink w:anchor="_Toc460680952" w:history="1">
            <w:r w:rsidRPr="004419BB">
              <w:rPr>
                <w:rStyle w:val="Hyperlink"/>
                <w:noProof/>
              </w:rPr>
              <w:t>6.3.5</w:t>
            </w:r>
            <w:r>
              <w:rPr>
                <w:rFonts w:eastAsiaTheme="minorEastAsia"/>
                <w:noProof/>
                <w:lang w:eastAsia="zh-CN"/>
              </w:rPr>
              <w:tab/>
            </w:r>
            <w:r w:rsidRPr="004419BB">
              <w:rPr>
                <w:rStyle w:val="Hyperlink"/>
                <w:noProof/>
              </w:rPr>
              <w:t>Setting 802.1BR Port ECID</w:t>
            </w:r>
            <w:r>
              <w:rPr>
                <w:noProof/>
                <w:webHidden/>
              </w:rPr>
              <w:tab/>
            </w:r>
            <w:r>
              <w:rPr>
                <w:noProof/>
                <w:webHidden/>
              </w:rPr>
              <w:fldChar w:fldCharType="begin"/>
            </w:r>
            <w:r>
              <w:rPr>
                <w:noProof/>
                <w:webHidden/>
              </w:rPr>
              <w:instrText xml:space="preserve"> PAGEREF _Toc460680952 \h </w:instrText>
            </w:r>
            <w:r>
              <w:rPr>
                <w:noProof/>
                <w:webHidden/>
              </w:rPr>
            </w:r>
            <w:r>
              <w:rPr>
                <w:noProof/>
                <w:webHidden/>
              </w:rPr>
              <w:fldChar w:fldCharType="separate"/>
            </w:r>
            <w:r>
              <w:rPr>
                <w:noProof/>
                <w:webHidden/>
              </w:rPr>
              <w:t>18</w:t>
            </w:r>
            <w:r>
              <w:rPr>
                <w:noProof/>
                <w:webHidden/>
              </w:rPr>
              <w:fldChar w:fldCharType="end"/>
            </w:r>
          </w:hyperlink>
        </w:p>
        <w:p w14:paraId="6D8A59DF" w14:textId="77777777" w:rsidR="0099577D" w:rsidRDefault="0099577D">
          <w:pPr>
            <w:pStyle w:val="TOC3"/>
            <w:rPr>
              <w:rFonts w:eastAsiaTheme="minorEastAsia"/>
              <w:noProof/>
              <w:lang w:eastAsia="zh-CN"/>
            </w:rPr>
          </w:pPr>
          <w:hyperlink w:anchor="_Toc460680953" w:history="1">
            <w:r w:rsidRPr="004419BB">
              <w:rPr>
                <w:rStyle w:val="Hyperlink"/>
                <w:noProof/>
              </w:rPr>
              <w:t>6.3.6</w:t>
            </w:r>
            <w:r>
              <w:rPr>
                <w:rFonts w:eastAsiaTheme="minorEastAsia"/>
                <w:noProof/>
                <w:lang w:eastAsia="zh-CN"/>
              </w:rPr>
              <w:tab/>
            </w:r>
            <w:r w:rsidRPr="004419BB">
              <w:rPr>
                <w:rStyle w:val="Hyperlink"/>
                <w:noProof/>
              </w:rPr>
              <w:t>Setting 802.1BR Port PCP</w:t>
            </w:r>
            <w:r>
              <w:rPr>
                <w:noProof/>
                <w:webHidden/>
              </w:rPr>
              <w:tab/>
            </w:r>
            <w:r>
              <w:rPr>
                <w:noProof/>
                <w:webHidden/>
              </w:rPr>
              <w:fldChar w:fldCharType="begin"/>
            </w:r>
            <w:r>
              <w:rPr>
                <w:noProof/>
                <w:webHidden/>
              </w:rPr>
              <w:instrText xml:space="preserve"> PAGEREF _Toc460680953 \h </w:instrText>
            </w:r>
            <w:r>
              <w:rPr>
                <w:noProof/>
                <w:webHidden/>
              </w:rPr>
            </w:r>
            <w:r>
              <w:rPr>
                <w:noProof/>
                <w:webHidden/>
              </w:rPr>
              <w:fldChar w:fldCharType="separate"/>
            </w:r>
            <w:r>
              <w:rPr>
                <w:noProof/>
                <w:webHidden/>
              </w:rPr>
              <w:t>19</w:t>
            </w:r>
            <w:r>
              <w:rPr>
                <w:noProof/>
                <w:webHidden/>
              </w:rPr>
              <w:fldChar w:fldCharType="end"/>
            </w:r>
          </w:hyperlink>
        </w:p>
        <w:p w14:paraId="6FA6A709" w14:textId="77777777" w:rsidR="0099577D" w:rsidRDefault="0099577D">
          <w:pPr>
            <w:pStyle w:val="TOC3"/>
            <w:rPr>
              <w:rFonts w:eastAsiaTheme="minorEastAsia"/>
              <w:noProof/>
              <w:lang w:eastAsia="zh-CN"/>
            </w:rPr>
          </w:pPr>
          <w:hyperlink w:anchor="_Toc460680954" w:history="1">
            <w:r w:rsidRPr="004419BB">
              <w:rPr>
                <w:rStyle w:val="Hyperlink"/>
                <w:noProof/>
              </w:rPr>
              <w:t>6.3.7</w:t>
            </w:r>
            <w:r>
              <w:rPr>
                <w:rFonts w:eastAsiaTheme="minorEastAsia"/>
                <w:noProof/>
                <w:lang w:eastAsia="zh-CN"/>
              </w:rPr>
              <w:tab/>
            </w:r>
            <w:r w:rsidRPr="004419BB">
              <w:rPr>
                <w:rStyle w:val="Hyperlink"/>
                <w:noProof/>
              </w:rPr>
              <w:t>Setting 802.1BR Port DEI</w:t>
            </w:r>
            <w:r>
              <w:rPr>
                <w:noProof/>
                <w:webHidden/>
              </w:rPr>
              <w:tab/>
            </w:r>
            <w:r>
              <w:rPr>
                <w:noProof/>
                <w:webHidden/>
              </w:rPr>
              <w:fldChar w:fldCharType="begin"/>
            </w:r>
            <w:r>
              <w:rPr>
                <w:noProof/>
                <w:webHidden/>
              </w:rPr>
              <w:instrText xml:space="preserve"> PAGEREF _Toc460680954 \h </w:instrText>
            </w:r>
            <w:r>
              <w:rPr>
                <w:noProof/>
                <w:webHidden/>
              </w:rPr>
            </w:r>
            <w:r>
              <w:rPr>
                <w:noProof/>
                <w:webHidden/>
              </w:rPr>
              <w:fldChar w:fldCharType="separate"/>
            </w:r>
            <w:r>
              <w:rPr>
                <w:noProof/>
                <w:webHidden/>
              </w:rPr>
              <w:t>19</w:t>
            </w:r>
            <w:r>
              <w:rPr>
                <w:noProof/>
                <w:webHidden/>
              </w:rPr>
              <w:fldChar w:fldCharType="end"/>
            </w:r>
          </w:hyperlink>
        </w:p>
        <w:p w14:paraId="6762FB2E" w14:textId="77777777" w:rsidR="0099577D" w:rsidRDefault="0099577D">
          <w:pPr>
            <w:pStyle w:val="TOC2"/>
            <w:rPr>
              <w:rFonts w:eastAsiaTheme="minorEastAsia"/>
              <w:noProof/>
              <w:lang w:eastAsia="zh-CN"/>
            </w:rPr>
          </w:pPr>
          <w:hyperlink w:anchor="_Toc460680955" w:history="1">
            <w:r w:rsidRPr="004419BB">
              <w:rPr>
                <w:rStyle w:val="Hyperlink"/>
                <w:noProof/>
                <w:lang w:val="fr-FR"/>
              </w:rPr>
              <w:t>6.4</w:t>
            </w:r>
            <w:r>
              <w:rPr>
                <w:rFonts w:eastAsiaTheme="minorEastAsia"/>
                <w:noProof/>
                <w:lang w:eastAsia="zh-CN"/>
              </w:rPr>
              <w:tab/>
            </w:r>
            <w:r w:rsidRPr="004419BB">
              <w:rPr>
                <w:rStyle w:val="Hyperlink"/>
                <w:noProof/>
                <w:lang w:val="fr-FR"/>
              </w:rPr>
              <w:t>Setting Port Attributes</w:t>
            </w:r>
            <w:r>
              <w:rPr>
                <w:noProof/>
                <w:webHidden/>
              </w:rPr>
              <w:tab/>
            </w:r>
            <w:r>
              <w:rPr>
                <w:noProof/>
                <w:webHidden/>
              </w:rPr>
              <w:fldChar w:fldCharType="begin"/>
            </w:r>
            <w:r>
              <w:rPr>
                <w:noProof/>
                <w:webHidden/>
              </w:rPr>
              <w:instrText xml:space="preserve"> PAGEREF _Toc460680955 \h </w:instrText>
            </w:r>
            <w:r>
              <w:rPr>
                <w:noProof/>
                <w:webHidden/>
              </w:rPr>
            </w:r>
            <w:r>
              <w:rPr>
                <w:noProof/>
                <w:webHidden/>
              </w:rPr>
              <w:fldChar w:fldCharType="separate"/>
            </w:r>
            <w:r>
              <w:rPr>
                <w:noProof/>
                <w:webHidden/>
              </w:rPr>
              <w:t>19</w:t>
            </w:r>
            <w:r>
              <w:rPr>
                <w:noProof/>
                <w:webHidden/>
              </w:rPr>
              <w:fldChar w:fldCharType="end"/>
            </w:r>
          </w:hyperlink>
        </w:p>
        <w:p w14:paraId="5B4AF7BD" w14:textId="77777777" w:rsidR="0099577D" w:rsidRDefault="0099577D">
          <w:pPr>
            <w:pStyle w:val="TOC3"/>
            <w:rPr>
              <w:rFonts w:eastAsiaTheme="minorEastAsia"/>
              <w:noProof/>
              <w:lang w:eastAsia="zh-CN"/>
            </w:rPr>
          </w:pPr>
          <w:hyperlink w:anchor="_Toc460680956" w:history="1">
            <w:r w:rsidRPr="004419BB">
              <w:rPr>
                <w:rStyle w:val="Hyperlink"/>
                <w:noProof/>
              </w:rPr>
              <w:t>6.4.1</w:t>
            </w:r>
            <w:r>
              <w:rPr>
                <w:rFonts w:eastAsiaTheme="minorEastAsia"/>
                <w:noProof/>
                <w:lang w:eastAsia="zh-CN"/>
              </w:rPr>
              <w:tab/>
            </w:r>
            <w:r w:rsidRPr="004419BB">
              <w:rPr>
                <w:rStyle w:val="Hyperlink"/>
                <w:noProof/>
              </w:rPr>
              <w:t>Setting 802.1BR Port Discard Untagged frames</w:t>
            </w:r>
            <w:r>
              <w:rPr>
                <w:noProof/>
                <w:webHidden/>
              </w:rPr>
              <w:tab/>
            </w:r>
            <w:r>
              <w:rPr>
                <w:noProof/>
                <w:webHidden/>
              </w:rPr>
              <w:fldChar w:fldCharType="begin"/>
            </w:r>
            <w:r>
              <w:rPr>
                <w:noProof/>
                <w:webHidden/>
              </w:rPr>
              <w:instrText xml:space="preserve"> PAGEREF _Toc460680956 \h </w:instrText>
            </w:r>
            <w:r>
              <w:rPr>
                <w:noProof/>
                <w:webHidden/>
              </w:rPr>
            </w:r>
            <w:r>
              <w:rPr>
                <w:noProof/>
                <w:webHidden/>
              </w:rPr>
              <w:fldChar w:fldCharType="separate"/>
            </w:r>
            <w:r>
              <w:rPr>
                <w:noProof/>
                <w:webHidden/>
              </w:rPr>
              <w:t>19</w:t>
            </w:r>
            <w:r>
              <w:rPr>
                <w:noProof/>
                <w:webHidden/>
              </w:rPr>
              <w:fldChar w:fldCharType="end"/>
            </w:r>
          </w:hyperlink>
        </w:p>
        <w:p w14:paraId="660EFA4E" w14:textId="77777777" w:rsidR="0099577D" w:rsidRDefault="0099577D">
          <w:pPr>
            <w:pStyle w:val="TOC3"/>
            <w:rPr>
              <w:rFonts w:eastAsiaTheme="minorEastAsia"/>
              <w:noProof/>
              <w:lang w:eastAsia="zh-CN"/>
            </w:rPr>
          </w:pPr>
          <w:hyperlink w:anchor="_Toc460680957" w:history="1">
            <w:r w:rsidRPr="004419BB">
              <w:rPr>
                <w:rStyle w:val="Hyperlink"/>
                <w:noProof/>
              </w:rPr>
              <w:t>6.4.2</w:t>
            </w:r>
            <w:r>
              <w:rPr>
                <w:rFonts w:eastAsiaTheme="minorEastAsia"/>
                <w:noProof/>
                <w:lang w:eastAsia="zh-CN"/>
              </w:rPr>
              <w:tab/>
            </w:r>
            <w:r w:rsidRPr="004419BB">
              <w:rPr>
                <w:rStyle w:val="Hyperlink"/>
                <w:noProof/>
              </w:rPr>
              <w:t>Setting 802.1BR Port Discard Tagged frames</w:t>
            </w:r>
            <w:r>
              <w:rPr>
                <w:noProof/>
                <w:webHidden/>
              </w:rPr>
              <w:tab/>
            </w:r>
            <w:r>
              <w:rPr>
                <w:noProof/>
                <w:webHidden/>
              </w:rPr>
              <w:fldChar w:fldCharType="begin"/>
            </w:r>
            <w:r>
              <w:rPr>
                <w:noProof/>
                <w:webHidden/>
              </w:rPr>
              <w:instrText xml:space="preserve"> PAGEREF _Toc460680957 \h </w:instrText>
            </w:r>
            <w:r>
              <w:rPr>
                <w:noProof/>
                <w:webHidden/>
              </w:rPr>
            </w:r>
            <w:r>
              <w:rPr>
                <w:noProof/>
                <w:webHidden/>
              </w:rPr>
              <w:fldChar w:fldCharType="separate"/>
            </w:r>
            <w:r>
              <w:rPr>
                <w:noProof/>
                <w:webHidden/>
              </w:rPr>
              <w:t>19</w:t>
            </w:r>
            <w:r>
              <w:rPr>
                <w:noProof/>
                <w:webHidden/>
              </w:rPr>
              <w:fldChar w:fldCharType="end"/>
            </w:r>
          </w:hyperlink>
        </w:p>
        <w:p w14:paraId="67A56AB5" w14:textId="77777777" w:rsidR="0099577D" w:rsidRDefault="0099577D">
          <w:pPr>
            <w:pStyle w:val="TOC2"/>
            <w:rPr>
              <w:rFonts w:eastAsiaTheme="minorEastAsia"/>
              <w:noProof/>
              <w:lang w:eastAsia="zh-CN"/>
            </w:rPr>
          </w:pPr>
          <w:hyperlink w:anchor="_Toc460680958" w:history="1">
            <w:r w:rsidRPr="004419BB">
              <w:rPr>
                <w:rStyle w:val="Hyperlink"/>
                <w:noProof/>
              </w:rPr>
              <w:t>6.5</w:t>
            </w:r>
            <w:r>
              <w:rPr>
                <w:rFonts w:eastAsiaTheme="minorEastAsia"/>
                <w:noProof/>
                <w:lang w:eastAsia="zh-CN"/>
              </w:rPr>
              <w:tab/>
            </w:r>
            <w:r w:rsidRPr="004419BB">
              <w:rPr>
                <w:rStyle w:val="Hyperlink"/>
                <w:noProof/>
              </w:rPr>
              <w:t>802.1BR ECID Forwarding Entry Management</w:t>
            </w:r>
            <w:r>
              <w:rPr>
                <w:noProof/>
                <w:webHidden/>
              </w:rPr>
              <w:tab/>
            </w:r>
            <w:r>
              <w:rPr>
                <w:noProof/>
                <w:webHidden/>
              </w:rPr>
              <w:fldChar w:fldCharType="begin"/>
            </w:r>
            <w:r>
              <w:rPr>
                <w:noProof/>
                <w:webHidden/>
              </w:rPr>
              <w:instrText xml:space="preserve"> PAGEREF _Toc460680958 \h </w:instrText>
            </w:r>
            <w:r>
              <w:rPr>
                <w:noProof/>
                <w:webHidden/>
              </w:rPr>
            </w:r>
            <w:r>
              <w:rPr>
                <w:noProof/>
                <w:webHidden/>
              </w:rPr>
              <w:fldChar w:fldCharType="separate"/>
            </w:r>
            <w:r>
              <w:rPr>
                <w:noProof/>
                <w:webHidden/>
              </w:rPr>
              <w:t>20</w:t>
            </w:r>
            <w:r>
              <w:rPr>
                <w:noProof/>
                <w:webHidden/>
              </w:rPr>
              <w:fldChar w:fldCharType="end"/>
            </w:r>
          </w:hyperlink>
        </w:p>
        <w:p w14:paraId="4FFBA2EE" w14:textId="77777777" w:rsidR="0099577D" w:rsidRDefault="0099577D">
          <w:pPr>
            <w:pStyle w:val="TOC3"/>
            <w:rPr>
              <w:rFonts w:eastAsiaTheme="minorEastAsia"/>
              <w:noProof/>
              <w:lang w:eastAsia="zh-CN"/>
            </w:rPr>
          </w:pPr>
          <w:hyperlink w:anchor="_Toc460680959" w:history="1">
            <w:r w:rsidRPr="004419BB">
              <w:rPr>
                <w:rStyle w:val="Hyperlink"/>
                <w:noProof/>
              </w:rPr>
              <w:t>6.5.1</w:t>
            </w:r>
            <w:r>
              <w:rPr>
                <w:rFonts w:eastAsiaTheme="minorEastAsia"/>
                <w:noProof/>
                <w:lang w:eastAsia="zh-CN"/>
              </w:rPr>
              <w:tab/>
            </w:r>
            <w:r w:rsidRPr="004419BB">
              <w:rPr>
                <w:rStyle w:val="Hyperlink"/>
                <w:noProof/>
              </w:rPr>
              <w:t>Creating 802.1BR ECID Forwarding Entry</w:t>
            </w:r>
            <w:r>
              <w:rPr>
                <w:noProof/>
                <w:webHidden/>
              </w:rPr>
              <w:tab/>
            </w:r>
            <w:r>
              <w:rPr>
                <w:noProof/>
                <w:webHidden/>
              </w:rPr>
              <w:fldChar w:fldCharType="begin"/>
            </w:r>
            <w:r>
              <w:rPr>
                <w:noProof/>
                <w:webHidden/>
              </w:rPr>
              <w:instrText xml:space="preserve"> PAGEREF _Toc460680959 \h </w:instrText>
            </w:r>
            <w:r>
              <w:rPr>
                <w:noProof/>
                <w:webHidden/>
              </w:rPr>
            </w:r>
            <w:r>
              <w:rPr>
                <w:noProof/>
                <w:webHidden/>
              </w:rPr>
              <w:fldChar w:fldCharType="separate"/>
            </w:r>
            <w:r>
              <w:rPr>
                <w:noProof/>
                <w:webHidden/>
              </w:rPr>
              <w:t>20</w:t>
            </w:r>
            <w:r>
              <w:rPr>
                <w:noProof/>
                <w:webHidden/>
              </w:rPr>
              <w:fldChar w:fldCharType="end"/>
            </w:r>
          </w:hyperlink>
        </w:p>
        <w:p w14:paraId="03A66400" w14:textId="77777777" w:rsidR="0099577D" w:rsidRDefault="0099577D">
          <w:pPr>
            <w:pStyle w:val="TOC3"/>
            <w:rPr>
              <w:rFonts w:eastAsiaTheme="minorEastAsia"/>
              <w:noProof/>
              <w:lang w:eastAsia="zh-CN"/>
            </w:rPr>
          </w:pPr>
          <w:hyperlink w:anchor="_Toc460680960" w:history="1">
            <w:r w:rsidRPr="004419BB">
              <w:rPr>
                <w:rStyle w:val="Hyperlink"/>
                <w:noProof/>
              </w:rPr>
              <w:t>6.5.2</w:t>
            </w:r>
            <w:r>
              <w:rPr>
                <w:rFonts w:eastAsiaTheme="minorEastAsia"/>
                <w:noProof/>
                <w:lang w:eastAsia="zh-CN"/>
              </w:rPr>
              <w:tab/>
            </w:r>
            <w:r w:rsidRPr="004419BB">
              <w:rPr>
                <w:rStyle w:val="Hyperlink"/>
                <w:noProof/>
              </w:rPr>
              <w:t>Modifying the 802.1BR ECID Forwarding Entry</w:t>
            </w:r>
            <w:r>
              <w:rPr>
                <w:noProof/>
                <w:webHidden/>
              </w:rPr>
              <w:tab/>
            </w:r>
            <w:r>
              <w:rPr>
                <w:noProof/>
                <w:webHidden/>
              </w:rPr>
              <w:fldChar w:fldCharType="begin"/>
            </w:r>
            <w:r>
              <w:rPr>
                <w:noProof/>
                <w:webHidden/>
              </w:rPr>
              <w:instrText xml:space="preserve"> PAGEREF _Toc460680960 \h </w:instrText>
            </w:r>
            <w:r>
              <w:rPr>
                <w:noProof/>
                <w:webHidden/>
              </w:rPr>
            </w:r>
            <w:r>
              <w:rPr>
                <w:noProof/>
                <w:webHidden/>
              </w:rPr>
              <w:fldChar w:fldCharType="separate"/>
            </w:r>
            <w:r>
              <w:rPr>
                <w:noProof/>
                <w:webHidden/>
              </w:rPr>
              <w:t>20</w:t>
            </w:r>
            <w:r>
              <w:rPr>
                <w:noProof/>
                <w:webHidden/>
              </w:rPr>
              <w:fldChar w:fldCharType="end"/>
            </w:r>
          </w:hyperlink>
        </w:p>
        <w:p w14:paraId="2156F7D1" w14:textId="77777777" w:rsidR="0099577D" w:rsidRDefault="0099577D">
          <w:pPr>
            <w:pStyle w:val="TOC3"/>
            <w:rPr>
              <w:rFonts w:eastAsiaTheme="minorEastAsia"/>
              <w:noProof/>
              <w:lang w:eastAsia="zh-CN"/>
            </w:rPr>
          </w:pPr>
          <w:hyperlink w:anchor="_Toc460680961" w:history="1">
            <w:r w:rsidRPr="004419BB">
              <w:rPr>
                <w:rStyle w:val="Hyperlink"/>
                <w:noProof/>
              </w:rPr>
              <w:t>6.5.3</w:t>
            </w:r>
            <w:r>
              <w:rPr>
                <w:rFonts w:eastAsiaTheme="minorEastAsia"/>
                <w:noProof/>
                <w:lang w:eastAsia="zh-CN"/>
              </w:rPr>
              <w:tab/>
            </w:r>
            <w:r w:rsidRPr="004419BB">
              <w:rPr>
                <w:rStyle w:val="Hyperlink"/>
                <w:noProof/>
              </w:rPr>
              <w:t>Deleting 802.1BR ECID Forwarding Entry</w:t>
            </w:r>
            <w:r>
              <w:rPr>
                <w:noProof/>
                <w:webHidden/>
              </w:rPr>
              <w:tab/>
            </w:r>
            <w:r>
              <w:rPr>
                <w:noProof/>
                <w:webHidden/>
              </w:rPr>
              <w:fldChar w:fldCharType="begin"/>
            </w:r>
            <w:r>
              <w:rPr>
                <w:noProof/>
                <w:webHidden/>
              </w:rPr>
              <w:instrText xml:space="preserve"> PAGEREF _Toc460680961 \h </w:instrText>
            </w:r>
            <w:r>
              <w:rPr>
                <w:noProof/>
                <w:webHidden/>
              </w:rPr>
            </w:r>
            <w:r>
              <w:rPr>
                <w:noProof/>
                <w:webHidden/>
              </w:rPr>
              <w:fldChar w:fldCharType="separate"/>
            </w:r>
            <w:r>
              <w:rPr>
                <w:noProof/>
                <w:webHidden/>
              </w:rPr>
              <w:t>21</w:t>
            </w:r>
            <w:r>
              <w:rPr>
                <w:noProof/>
                <w:webHidden/>
              </w:rPr>
              <w:fldChar w:fldCharType="end"/>
            </w:r>
          </w:hyperlink>
        </w:p>
        <w:p w14:paraId="206DE006" w14:textId="77777777" w:rsidR="0099577D" w:rsidRDefault="0099577D">
          <w:pPr>
            <w:pStyle w:val="TOC1"/>
            <w:tabs>
              <w:tab w:val="left" w:pos="440"/>
              <w:tab w:val="right" w:leader="dot" w:pos="9350"/>
            </w:tabs>
            <w:rPr>
              <w:rFonts w:eastAsiaTheme="minorEastAsia"/>
              <w:noProof/>
              <w:lang w:eastAsia="zh-CN"/>
            </w:rPr>
          </w:pPr>
          <w:hyperlink w:anchor="_Toc460680962" w:history="1">
            <w:r w:rsidRPr="004419BB">
              <w:rPr>
                <w:rStyle w:val="Hyperlink"/>
                <w:noProof/>
                <w:lang w:val="fr-FR"/>
              </w:rPr>
              <w:t>7</w:t>
            </w:r>
            <w:r>
              <w:rPr>
                <w:rFonts w:eastAsiaTheme="minorEastAsia"/>
                <w:noProof/>
                <w:lang w:eastAsia="zh-CN"/>
              </w:rPr>
              <w:tab/>
            </w:r>
            <w:r w:rsidRPr="004419BB">
              <w:rPr>
                <w:rStyle w:val="Hyperlink"/>
                <w:noProof/>
                <w:lang w:val="fr-FR"/>
              </w:rPr>
              <w:t>Summary of the Configurations</w:t>
            </w:r>
            <w:r>
              <w:rPr>
                <w:noProof/>
                <w:webHidden/>
              </w:rPr>
              <w:tab/>
            </w:r>
            <w:r>
              <w:rPr>
                <w:noProof/>
                <w:webHidden/>
              </w:rPr>
              <w:fldChar w:fldCharType="begin"/>
            </w:r>
            <w:r>
              <w:rPr>
                <w:noProof/>
                <w:webHidden/>
              </w:rPr>
              <w:instrText xml:space="preserve"> PAGEREF _Toc460680962 \h </w:instrText>
            </w:r>
            <w:r>
              <w:rPr>
                <w:noProof/>
                <w:webHidden/>
              </w:rPr>
            </w:r>
            <w:r>
              <w:rPr>
                <w:noProof/>
                <w:webHidden/>
              </w:rPr>
              <w:fldChar w:fldCharType="separate"/>
            </w:r>
            <w:r>
              <w:rPr>
                <w:noProof/>
                <w:webHidden/>
              </w:rPr>
              <w:t>22</w:t>
            </w:r>
            <w:r>
              <w:rPr>
                <w:noProof/>
                <w:webHidden/>
              </w:rPr>
              <w:fldChar w:fldCharType="end"/>
            </w:r>
          </w:hyperlink>
        </w:p>
        <w:p w14:paraId="32380A84" w14:textId="77777777" w:rsidR="0099577D" w:rsidRDefault="0099577D">
          <w:pPr>
            <w:pStyle w:val="TOC2"/>
            <w:rPr>
              <w:rFonts w:eastAsiaTheme="minorEastAsia"/>
              <w:noProof/>
              <w:lang w:eastAsia="zh-CN"/>
            </w:rPr>
          </w:pPr>
          <w:hyperlink w:anchor="_Toc460680963" w:history="1">
            <w:r w:rsidRPr="004419BB">
              <w:rPr>
                <w:rStyle w:val="Hyperlink"/>
                <w:noProof/>
                <w:lang w:val="fr-FR"/>
              </w:rPr>
              <w:t>7.1</w:t>
            </w:r>
            <w:r>
              <w:rPr>
                <w:rFonts w:eastAsiaTheme="minorEastAsia"/>
                <w:noProof/>
                <w:lang w:eastAsia="zh-CN"/>
              </w:rPr>
              <w:tab/>
            </w:r>
            <w:r w:rsidRPr="004419BB">
              <w:rPr>
                <w:rStyle w:val="Hyperlink"/>
                <w:noProof/>
                <w:lang w:val="fr-FR"/>
              </w:rPr>
              <w:t>Configurations at CB</w:t>
            </w:r>
            <w:r>
              <w:rPr>
                <w:noProof/>
                <w:webHidden/>
              </w:rPr>
              <w:tab/>
            </w:r>
            <w:r>
              <w:rPr>
                <w:noProof/>
                <w:webHidden/>
              </w:rPr>
              <w:fldChar w:fldCharType="begin"/>
            </w:r>
            <w:r>
              <w:rPr>
                <w:noProof/>
                <w:webHidden/>
              </w:rPr>
              <w:instrText xml:space="preserve"> PAGEREF _Toc460680963 \h </w:instrText>
            </w:r>
            <w:r>
              <w:rPr>
                <w:noProof/>
                <w:webHidden/>
              </w:rPr>
            </w:r>
            <w:r>
              <w:rPr>
                <w:noProof/>
                <w:webHidden/>
              </w:rPr>
              <w:fldChar w:fldCharType="separate"/>
            </w:r>
            <w:r>
              <w:rPr>
                <w:noProof/>
                <w:webHidden/>
              </w:rPr>
              <w:t>22</w:t>
            </w:r>
            <w:r>
              <w:rPr>
                <w:noProof/>
                <w:webHidden/>
              </w:rPr>
              <w:fldChar w:fldCharType="end"/>
            </w:r>
          </w:hyperlink>
        </w:p>
        <w:p w14:paraId="2AF8369B" w14:textId="77777777" w:rsidR="0099577D" w:rsidRDefault="0099577D">
          <w:pPr>
            <w:pStyle w:val="TOC2"/>
            <w:rPr>
              <w:rFonts w:eastAsiaTheme="minorEastAsia"/>
              <w:noProof/>
              <w:lang w:eastAsia="zh-CN"/>
            </w:rPr>
          </w:pPr>
          <w:hyperlink w:anchor="_Toc460680964" w:history="1">
            <w:r w:rsidRPr="004419BB">
              <w:rPr>
                <w:rStyle w:val="Hyperlink"/>
                <w:noProof/>
              </w:rPr>
              <w:t>7.2</w:t>
            </w:r>
            <w:r>
              <w:rPr>
                <w:rFonts w:eastAsiaTheme="minorEastAsia"/>
                <w:noProof/>
                <w:lang w:eastAsia="zh-CN"/>
              </w:rPr>
              <w:tab/>
            </w:r>
            <w:r w:rsidRPr="004419BB">
              <w:rPr>
                <w:rStyle w:val="Hyperlink"/>
                <w:noProof/>
              </w:rPr>
              <w:t>Configurations at PE</w:t>
            </w:r>
            <w:r>
              <w:rPr>
                <w:noProof/>
                <w:webHidden/>
              </w:rPr>
              <w:tab/>
            </w:r>
            <w:r>
              <w:rPr>
                <w:noProof/>
                <w:webHidden/>
              </w:rPr>
              <w:fldChar w:fldCharType="begin"/>
            </w:r>
            <w:r>
              <w:rPr>
                <w:noProof/>
                <w:webHidden/>
              </w:rPr>
              <w:instrText xml:space="preserve"> PAGEREF _Toc460680964 \h </w:instrText>
            </w:r>
            <w:r>
              <w:rPr>
                <w:noProof/>
                <w:webHidden/>
              </w:rPr>
            </w:r>
            <w:r>
              <w:rPr>
                <w:noProof/>
                <w:webHidden/>
              </w:rPr>
              <w:fldChar w:fldCharType="separate"/>
            </w:r>
            <w:r>
              <w:rPr>
                <w:noProof/>
                <w:webHidden/>
              </w:rPr>
              <w:t>22</w:t>
            </w:r>
            <w:r>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60680924"/>
      <w:r>
        <w:lastRenderedPageBreak/>
        <w:t>List of Changes</w:t>
      </w:r>
      <w:bookmarkEnd w:id="0"/>
    </w:p>
    <w:tbl>
      <w:tblPr>
        <w:tblStyle w:val="GridTable1Light-Accent11"/>
        <w:tblW w:w="9985" w:type="dxa"/>
        <w:tblLook w:val="04A0" w:firstRow="1" w:lastRow="0" w:firstColumn="1" w:lastColumn="0" w:noHBand="0" w:noVBand="1"/>
      </w:tblPr>
      <w:tblGrid>
        <w:gridCol w:w="925"/>
        <w:gridCol w:w="6352"/>
        <w:gridCol w:w="1309"/>
        <w:gridCol w:w="1399"/>
      </w:tblGrid>
      <w:tr w:rsidR="002A0D5C" w14:paraId="5F8EC2CF" w14:textId="77777777" w:rsidTr="00964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C25252">
            <w:r>
              <w:t>Version</w:t>
            </w:r>
          </w:p>
        </w:tc>
        <w:tc>
          <w:tcPr>
            <w:tcW w:w="63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Changes</w:t>
            </w:r>
          </w:p>
        </w:tc>
        <w:tc>
          <w:tcPr>
            <w:tcW w:w="130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Name</w:t>
            </w:r>
          </w:p>
        </w:tc>
        <w:tc>
          <w:tcPr>
            <w:tcW w:w="139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C25252">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A39D17" w:rsidR="002A0D5C" w:rsidRPr="009068CF" w:rsidRDefault="00BD1BBC" w:rsidP="00C25252">
            <w:pPr>
              <w:rPr>
                <w:b w:val="0"/>
              </w:rPr>
            </w:pPr>
            <w:r>
              <w:rPr>
                <w:b w:val="0"/>
              </w:rPr>
              <w:t>Initial Version</w:t>
            </w:r>
            <w:r w:rsidR="009068CF" w:rsidRPr="009068CF">
              <w:rPr>
                <w:b w:val="0"/>
              </w:rPr>
              <w:t xml:space="preserve"> </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4D46F16E" w:rsidR="002A0D5C" w:rsidRDefault="005023ED" w:rsidP="00E62FBF">
            <w:pPr>
              <w:cnfStyle w:val="000000000000" w:firstRow="0" w:lastRow="0" w:firstColumn="0" w:lastColumn="0" w:oddVBand="0" w:evenVBand="0" w:oddHBand="0" w:evenHBand="0" w:firstRowFirstColumn="0" w:firstRowLastColumn="0" w:lastRowFirstColumn="0" w:lastRowLastColumn="0"/>
            </w:pPr>
            <w:r>
              <w:t xml:space="preserve">Proposal for </w:t>
            </w:r>
            <w:r w:rsidR="00E62FBF">
              <w:t>802.1BR</w:t>
            </w:r>
            <w:r w:rsidR="00C63A2A">
              <w:t xml:space="preserve"> </w:t>
            </w:r>
            <w:r w:rsidR="004E3271">
              <w:t xml:space="preserve"> – Base Version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07DF3080" w:rsidR="002A0D5C" w:rsidRDefault="00BD1BB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7BBAE099" w:rsidR="002A0D5C" w:rsidRDefault="00437ADB" w:rsidP="00E62FBF">
            <w:pPr>
              <w:cnfStyle w:val="000000000000" w:firstRow="0" w:lastRow="0" w:firstColumn="0" w:lastColumn="0" w:oddVBand="0" w:evenVBand="0" w:oddHBand="0" w:evenHBand="0" w:firstRowFirstColumn="0" w:firstRowLastColumn="0" w:lastRowFirstColumn="0" w:lastRowLastColumn="0"/>
            </w:pPr>
            <w:r>
              <w:t>13 Jan 2016</w:t>
            </w:r>
          </w:p>
        </w:tc>
      </w:tr>
      <w:tr w:rsidR="00EC4D12" w:rsidRPr="00BC2BF2" w14:paraId="4C322684"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EB9781F" w14:textId="5E058CCE" w:rsidR="00EC4D12" w:rsidRDefault="00FC1572" w:rsidP="00C25252">
            <w:pPr>
              <w:rPr>
                <w:b w:val="0"/>
              </w:rPr>
            </w:pPr>
            <w:r>
              <w:rPr>
                <w:b w:val="0"/>
              </w:rPr>
              <w:t>0.1</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C420E1B" w14:textId="1D9B5E67" w:rsidR="00BC2BF2" w:rsidRPr="00BC2BF2" w:rsidRDefault="00FC1572" w:rsidP="00FC1572">
            <w:pPr>
              <w:cnfStyle w:val="000000000000" w:firstRow="0" w:lastRow="0" w:firstColumn="0" w:lastColumn="0" w:oddVBand="0" w:evenVBand="0" w:oddHBand="0" w:evenHBand="0" w:firstRowFirstColumn="0" w:firstRowLastColumn="0" w:lastRowFirstColumn="0" w:lastRowLastColumn="0"/>
            </w:pPr>
            <w:r>
              <w:t>In the “Introduction” section including the diagram, corrected the wrong usage of the Source and Destination ECID fields.</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D2421A3" w14:textId="26573F38" w:rsidR="00EC4D12" w:rsidRPr="00BC2BF2" w:rsidRDefault="00FC1572"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2B3F8F" w14:textId="7C211E7B" w:rsidR="00EC4D12" w:rsidRPr="00BC2BF2" w:rsidRDefault="00FC1572" w:rsidP="00E62FBF">
            <w:pPr>
              <w:cnfStyle w:val="000000000000" w:firstRow="0" w:lastRow="0" w:firstColumn="0" w:lastColumn="0" w:oddVBand="0" w:evenVBand="0" w:oddHBand="0" w:evenHBand="0" w:firstRowFirstColumn="0" w:firstRowLastColumn="0" w:lastRowFirstColumn="0" w:lastRowLastColumn="0"/>
            </w:pPr>
            <w:r>
              <w:t>20 Jan 2016</w:t>
            </w:r>
          </w:p>
        </w:tc>
      </w:tr>
      <w:tr w:rsidR="004D3E48" w:rsidRPr="00BC2BF2" w14:paraId="381588FE"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FBBDFE" w14:textId="73A92309" w:rsidR="004D3E48" w:rsidRDefault="006E7AC8" w:rsidP="00C25252">
            <w:r>
              <w:t>0.2</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A55890" w14:textId="77777777" w:rsidR="004D3E4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Added the attribute ‘</w:t>
            </w:r>
            <w:r w:rsidRPr="006E7AC8">
              <w:t>SAI_VLAN_ATTR_FLOODING_ECID</w:t>
            </w:r>
            <w:r>
              <w:t>’ to Vlan api.</w:t>
            </w:r>
          </w:p>
          <w:p w14:paraId="6C43573D" w14:textId="71A1AFC9"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Allowed CB Extended ports to be added/removed to/from the Vlan</w:t>
            </w:r>
          </w:p>
          <w:p w14:paraId="40B4ACE3" w14:textId="72724C3E" w:rsidR="006E7AC8" w:rsidRDefault="006E7AC8" w:rsidP="006E7AC8">
            <w:pPr>
              <w:pStyle w:val="ListParagraph"/>
              <w:numPr>
                <w:ilvl w:val="0"/>
                <w:numId w:val="48"/>
              </w:numPr>
              <w:cnfStyle w:val="000000000000" w:firstRow="0" w:lastRow="0" w:firstColumn="0" w:lastColumn="0" w:oddVBand="0" w:evenVBand="0" w:oddHBand="0" w:evenHBand="0" w:firstRowFirstColumn="0" w:firstRowLastColumn="0" w:lastRowFirstColumn="0" w:lastRowLastColumn="0"/>
            </w:pPr>
            <w:r>
              <w:t>Updated the “Configuration Example” section accordingly</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E5964B7" w14:textId="25E3D831" w:rsidR="004D3E48" w:rsidRDefault="006E7AC8"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679C207" w14:textId="30E99868" w:rsidR="004D3E48" w:rsidRDefault="006E7AC8" w:rsidP="00E62FBF">
            <w:pPr>
              <w:cnfStyle w:val="000000000000" w:firstRow="0" w:lastRow="0" w:firstColumn="0" w:lastColumn="0" w:oddVBand="0" w:evenVBand="0" w:oddHBand="0" w:evenHBand="0" w:firstRowFirstColumn="0" w:firstRowLastColumn="0" w:lastRowFirstColumn="0" w:lastRowLastColumn="0"/>
            </w:pPr>
            <w:r>
              <w:t>28 Jan 2016</w:t>
            </w:r>
          </w:p>
        </w:tc>
      </w:tr>
      <w:tr w:rsidR="00A509F3" w:rsidRPr="00BC2BF2" w14:paraId="16877DA6"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C72B463" w14:textId="05D66EFC" w:rsidR="00A509F3" w:rsidRDefault="00BF48EC" w:rsidP="00C25252">
            <w:r>
              <w:t>0.3</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FADCBF9" w14:textId="77777777" w:rsidR="00A509F3" w:rsidRDefault="00BF48EC" w:rsidP="00F66CD5">
            <w:pPr>
              <w:cnfStyle w:val="000000000000" w:firstRow="0" w:lastRow="0" w:firstColumn="0" w:lastColumn="0" w:oddVBand="0" w:evenVBand="0" w:oddHBand="0" w:evenHBand="0" w:firstRowFirstColumn="0" w:firstRowLastColumn="0" w:lastRowFirstColumn="0" w:lastRowLastColumn="0"/>
            </w:pPr>
            <w:r>
              <w:t>Added the missing attribute SAI_DOT1BR_PORT_ATTR_PORT in inc/saidot1brport.h file.</w:t>
            </w:r>
          </w:p>
          <w:p w14:paraId="677F1F44" w14:textId="1D1B313F" w:rsidR="00BF48EC" w:rsidRDefault="00BF48EC" w:rsidP="00F66CD5">
            <w:pPr>
              <w:cnfStyle w:val="000000000000" w:firstRow="0" w:lastRow="0" w:firstColumn="0" w:lastColumn="0" w:oddVBand="0" w:evenVBand="0" w:oddHBand="0" w:evenHBand="0" w:firstRowFirstColumn="0" w:firstRowLastColumn="0" w:lastRowFirstColumn="0" w:lastRowLastColumn="0"/>
            </w:pPr>
            <w:r>
              <w:t>Updated the corresponding examples section.</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2DF63B9" w14:textId="373D0A04" w:rsidR="00A509F3" w:rsidRDefault="00BF48EC"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178E4" w14:textId="3BB603E9" w:rsidR="00A509F3" w:rsidRDefault="00BF48EC" w:rsidP="00E62FBF">
            <w:pPr>
              <w:cnfStyle w:val="000000000000" w:firstRow="0" w:lastRow="0" w:firstColumn="0" w:lastColumn="0" w:oddVBand="0" w:evenVBand="0" w:oddHBand="0" w:evenHBand="0" w:firstRowFirstColumn="0" w:firstRowLastColumn="0" w:lastRowFirstColumn="0" w:lastRowLastColumn="0"/>
            </w:pPr>
            <w:r>
              <w:t>20 Jun 2016</w:t>
            </w:r>
          </w:p>
        </w:tc>
      </w:tr>
      <w:tr w:rsidR="00D44FC4" w:rsidRPr="00BC2BF2" w14:paraId="6CA14E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D05EF5D" w14:textId="03517910" w:rsidR="00D44FC4" w:rsidRDefault="00D44FC4" w:rsidP="00C25252">
            <w:r>
              <w:t>0.4</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7BCB20D" w14:textId="679E0BE3" w:rsidR="00D44FC4" w:rsidRDefault="00D44FC4" w:rsidP="00F66CD5">
            <w:pPr>
              <w:cnfStyle w:val="000000000000" w:firstRow="0" w:lastRow="0" w:firstColumn="0" w:lastColumn="0" w:oddVBand="0" w:evenVBand="0" w:oddHBand="0" w:evenHBand="0" w:firstRowFirstColumn="0" w:firstRowLastColumn="0" w:lastRowFirstColumn="0" w:lastRowLastColumn="0"/>
            </w:pPr>
            <w:r>
              <w:t>Updated as per the Dot1BR Pipeline model</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0792E2" w14:textId="353B02B2" w:rsidR="00D44FC4" w:rsidRDefault="00D44FC4"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9AD31A" w14:textId="33E3417A" w:rsidR="00D44FC4" w:rsidRDefault="00D44FC4" w:rsidP="00E62FBF">
            <w:pPr>
              <w:cnfStyle w:val="000000000000" w:firstRow="0" w:lastRow="0" w:firstColumn="0" w:lastColumn="0" w:oddVBand="0" w:evenVBand="0" w:oddHBand="0" w:evenHBand="0" w:firstRowFirstColumn="0" w:firstRowLastColumn="0" w:lastRowFirstColumn="0" w:lastRowLastColumn="0"/>
            </w:pPr>
            <w:r>
              <w:t>03 Aug 2016</w:t>
            </w:r>
          </w:p>
        </w:tc>
      </w:tr>
      <w:tr w:rsidR="00D07E1B" w:rsidRPr="00BC2BF2" w14:paraId="3A6DA89B"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ACC8A5F" w14:textId="0DAA3896" w:rsidR="00D07E1B" w:rsidRDefault="00292C1A" w:rsidP="00C25252">
            <w:r>
              <w:t>0.5</w:t>
            </w:r>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3E521E0" w14:textId="07ED367E" w:rsidR="00D07E1B" w:rsidRDefault="00292C1A" w:rsidP="00292C1A">
            <w:pPr>
              <w:cnfStyle w:val="000000000000" w:firstRow="0" w:lastRow="0" w:firstColumn="0" w:lastColumn="0" w:oddVBand="0" w:evenVBand="0" w:oddHBand="0" w:evenHBand="0" w:firstRowFirstColumn="0" w:firstRowLastColumn="0" w:lastRowFirstColumn="0" w:lastRowLastColumn="0"/>
            </w:pPr>
            <w:r>
              <w:t>Removed the restriction of the port having to be a dot1br access, for setting the Port ECID, PCP and DEI</w:t>
            </w:r>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8514D29" w14:textId="32502E4E" w:rsidR="00D07E1B" w:rsidRDefault="00292C1A" w:rsidP="00C25252">
            <w:pPr>
              <w:cnfStyle w:val="000000000000" w:firstRow="0" w:lastRow="0" w:firstColumn="0" w:lastColumn="0" w:oddVBand="0" w:evenVBand="0" w:oddHBand="0" w:evenHBand="0" w:firstRowFirstColumn="0" w:firstRowLastColumn="0" w:lastRowFirstColumn="0" w:lastRowLastColumn="0"/>
            </w:pPr>
            <w:r>
              <w:t>Ravikumar Sivasankar</w:t>
            </w:r>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20A2656" w14:textId="490D3875" w:rsidR="00D07E1B" w:rsidRDefault="00292C1A" w:rsidP="00E62FBF">
            <w:pPr>
              <w:cnfStyle w:val="000000000000" w:firstRow="0" w:lastRow="0" w:firstColumn="0" w:lastColumn="0" w:oddVBand="0" w:evenVBand="0" w:oddHBand="0" w:evenHBand="0" w:firstRowFirstColumn="0" w:firstRowLastColumn="0" w:lastRowFirstColumn="0" w:lastRowLastColumn="0"/>
            </w:pPr>
            <w:r>
              <w:t>04 Aug 2016</w:t>
            </w:r>
          </w:p>
        </w:tc>
      </w:tr>
      <w:tr w:rsidR="00FF5504" w:rsidRPr="00BC2BF2" w14:paraId="0E260F61" w14:textId="77777777" w:rsidTr="00964AED">
        <w:tc>
          <w:tcPr>
            <w:cnfStyle w:val="001000000000" w:firstRow="0" w:lastRow="0" w:firstColumn="1" w:lastColumn="0" w:oddVBand="0" w:evenVBand="0" w:oddHBand="0" w:evenHBand="0" w:firstRowFirstColumn="0" w:firstRowLastColumn="0" w:lastRowFirstColumn="0" w:lastRowLastColumn="0"/>
            <w:tcW w:w="92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647B8F1" w14:textId="0E8A1242" w:rsidR="00FF5504" w:rsidRDefault="00D2273A" w:rsidP="00C25252">
            <w:ins w:id="1" w:author="Sivasankar, Ravikumar" w:date="2016-09-03T15:49:00Z">
              <w:r>
                <w:t>0.6</w:t>
              </w:r>
            </w:ins>
          </w:p>
        </w:tc>
        <w:tc>
          <w:tcPr>
            <w:tcW w:w="63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88EA295" w14:textId="110768C0" w:rsidR="00FF5504" w:rsidRDefault="00D2273A" w:rsidP="006C05C2">
            <w:pPr>
              <w:cnfStyle w:val="000000000000" w:firstRow="0" w:lastRow="0" w:firstColumn="0" w:lastColumn="0" w:oddVBand="0" w:evenVBand="0" w:oddHBand="0" w:evenHBand="0" w:firstRowFirstColumn="0" w:firstRowLastColumn="0" w:lastRowFirstColumn="0" w:lastRowLastColumn="0"/>
            </w:pPr>
            <w:ins w:id="2" w:author="Sivasankar, Ravikumar" w:date="2016-09-03T15:49:00Z">
              <w:r>
                <w:t xml:space="preserve">Added the </w:t>
              </w:r>
              <w:r w:rsidR="001872E9">
                <w:t xml:space="preserve">relationship between </w:t>
              </w:r>
            </w:ins>
            <w:ins w:id="3" w:author="Sivasankar, Ravikumar" w:date="2016-09-03T15:50:00Z">
              <w:r w:rsidR="001872E9">
                <w:t>D</w:t>
              </w:r>
            </w:ins>
            <w:ins w:id="4" w:author="Sivasankar, Ravikumar" w:date="2016-09-03T15:49:00Z">
              <w:r w:rsidR="001872E9">
                <w:t>ot1br functionality and Tunnel model</w:t>
              </w:r>
            </w:ins>
          </w:p>
        </w:tc>
        <w:tc>
          <w:tcPr>
            <w:tcW w:w="130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3000E56" w14:textId="644A3FBA" w:rsidR="00FF5504" w:rsidRDefault="001872E9" w:rsidP="00C25252">
            <w:pPr>
              <w:cnfStyle w:val="000000000000" w:firstRow="0" w:lastRow="0" w:firstColumn="0" w:lastColumn="0" w:oddVBand="0" w:evenVBand="0" w:oddHBand="0" w:evenHBand="0" w:firstRowFirstColumn="0" w:firstRowLastColumn="0" w:lastRowFirstColumn="0" w:lastRowLastColumn="0"/>
            </w:pPr>
            <w:ins w:id="5" w:author="Sivasankar, Ravikumar" w:date="2016-09-03T15:50:00Z">
              <w:r>
                <w:t>Ravikumar Sivasankar</w:t>
              </w:r>
            </w:ins>
          </w:p>
        </w:tc>
        <w:tc>
          <w:tcPr>
            <w:tcW w:w="139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432DBC5" w14:textId="0F7BA255" w:rsidR="00FF5504" w:rsidRDefault="001872E9" w:rsidP="00E62FBF">
            <w:pPr>
              <w:cnfStyle w:val="000000000000" w:firstRow="0" w:lastRow="0" w:firstColumn="0" w:lastColumn="0" w:oddVBand="0" w:evenVBand="0" w:oddHBand="0" w:evenHBand="0" w:firstRowFirstColumn="0" w:firstRowLastColumn="0" w:lastRowFirstColumn="0" w:lastRowLastColumn="0"/>
            </w:pPr>
            <w:ins w:id="6" w:author="Sivasankar, Ravikumar" w:date="2016-09-03T15:50:00Z">
              <w:r>
                <w:t>03 Sep 2016</w:t>
              </w:r>
            </w:ins>
          </w:p>
        </w:tc>
      </w:tr>
    </w:tbl>
    <w:p w14:paraId="125CF5C4" w14:textId="78E0F586" w:rsidR="005F5714" w:rsidRPr="00BC2BF2" w:rsidRDefault="005F5714" w:rsidP="002A0D5C">
      <w:pPr>
        <w:sectPr w:rsidR="005F5714" w:rsidRPr="00BC2BF2"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7" w:name="_Toc460680925"/>
      <w:r>
        <w:lastRenderedPageBreak/>
        <w:t>Overview</w:t>
      </w:r>
      <w:bookmarkEnd w:id="7"/>
    </w:p>
    <w:p w14:paraId="5CCE97A3" w14:textId="73C3BF1D" w:rsidR="003C5771" w:rsidRDefault="003C5771" w:rsidP="00BD0E97">
      <w:r>
        <w:t xml:space="preserve">The proposal </w:t>
      </w:r>
      <w:r w:rsidR="00E62FBF">
        <w:t xml:space="preserve">addresses the IEEE 802.1BR functionality </w:t>
      </w:r>
      <w:r w:rsidR="002022B5">
        <w:t>in</w:t>
      </w:r>
      <w:r w:rsidR="00E62FBF">
        <w:t xml:space="preserve"> </w:t>
      </w:r>
      <w:r>
        <w:t>SAI.</w:t>
      </w:r>
    </w:p>
    <w:p w14:paraId="338C47F4" w14:textId="77777777" w:rsidR="00CD322D" w:rsidRDefault="00CD322D" w:rsidP="00BD0E97"/>
    <w:p w14:paraId="1690C6DB" w14:textId="3A7986D4" w:rsidR="00CD322D" w:rsidRDefault="00CD322D" w:rsidP="00BD0E97">
      <w:r>
        <w:t>Definition and Acronyms</w:t>
      </w:r>
    </w:p>
    <w:tbl>
      <w:tblPr>
        <w:tblStyle w:val="TableGrid"/>
        <w:tblW w:w="0" w:type="auto"/>
        <w:tblLook w:val="04A0" w:firstRow="1" w:lastRow="0" w:firstColumn="1" w:lastColumn="0" w:noHBand="0" w:noVBand="1"/>
      </w:tblPr>
      <w:tblGrid>
        <w:gridCol w:w="2515"/>
        <w:gridCol w:w="6835"/>
      </w:tblGrid>
      <w:tr w:rsidR="00CD322D" w14:paraId="372F7860" w14:textId="77777777" w:rsidTr="00CD322D">
        <w:tc>
          <w:tcPr>
            <w:tcW w:w="2515" w:type="dxa"/>
          </w:tcPr>
          <w:p w14:paraId="7E4E3A07" w14:textId="04366E1D" w:rsidR="00CD322D" w:rsidRDefault="00CD322D" w:rsidP="00BD0E97">
            <w:r>
              <w:t>CB</w:t>
            </w:r>
          </w:p>
        </w:tc>
        <w:tc>
          <w:tcPr>
            <w:tcW w:w="6835" w:type="dxa"/>
          </w:tcPr>
          <w:p w14:paraId="1A151E13" w14:textId="372B133F" w:rsidR="00CD322D" w:rsidRDefault="00CD322D" w:rsidP="00BD0E97">
            <w:r>
              <w:t>Controlling Bridge</w:t>
            </w:r>
          </w:p>
        </w:tc>
      </w:tr>
      <w:tr w:rsidR="00CD322D" w14:paraId="55424FB7" w14:textId="77777777" w:rsidTr="00CD322D">
        <w:tc>
          <w:tcPr>
            <w:tcW w:w="2515" w:type="dxa"/>
          </w:tcPr>
          <w:p w14:paraId="3329BA91" w14:textId="0A8E2105" w:rsidR="00CD322D" w:rsidRDefault="00CD322D" w:rsidP="00BD0E97">
            <w:r>
              <w:t>ECID</w:t>
            </w:r>
          </w:p>
        </w:tc>
        <w:tc>
          <w:tcPr>
            <w:tcW w:w="6835" w:type="dxa"/>
          </w:tcPr>
          <w:p w14:paraId="62E70F49" w14:textId="09957B16" w:rsidR="00CD322D" w:rsidRDefault="00CD322D" w:rsidP="00BD0E97">
            <w:r>
              <w:t>E-Channel Id</w:t>
            </w:r>
          </w:p>
        </w:tc>
      </w:tr>
      <w:tr w:rsidR="00CD322D" w14:paraId="4B451039" w14:textId="77777777" w:rsidTr="00CD322D">
        <w:tc>
          <w:tcPr>
            <w:tcW w:w="2515" w:type="dxa"/>
          </w:tcPr>
          <w:p w14:paraId="6BF90468" w14:textId="469FAC4C" w:rsidR="00CD322D" w:rsidRDefault="00CD322D" w:rsidP="00BD0E97">
            <w:r>
              <w:t>PE</w:t>
            </w:r>
          </w:p>
        </w:tc>
        <w:tc>
          <w:tcPr>
            <w:tcW w:w="6835" w:type="dxa"/>
          </w:tcPr>
          <w:p w14:paraId="4B2AFD52" w14:textId="76A1A703" w:rsidR="00CD322D" w:rsidRDefault="00CD322D" w:rsidP="00BD0E97">
            <w:r>
              <w:t>Port Extender</w:t>
            </w:r>
          </w:p>
        </w:tc>
      </w:tr>
    </w:tbl>
    <w:p w14:paraId="64A904F4" w14:textId="6F054C73" w:rsidR="00CD322D" w:rsidRDefault="00CD322D" w:rsidP="00BD0E97"/>
    <w:p w14:paraId="3952D9C7" w14:textId="77777777" w:rsidR="00CD322D" w:rsidRDefault="00CD322D">
      <w:r>
        <w:br w:type="page"/>
      </w:r>
    </w:p>
    <w:p w14:paraId="3F7E6569" w14:textId="77777777" w:rsidR="00CD322D" w:rsidRDefault="00CD322D" w:rsidP="00BD0E97"/>
    <w:p w14:paraId="0E05929F" w14:textId="6FD6AB1B" w:rsidR="002559D2" w:rsidRDefault="002559D2" w:rsidP="00F11153">
      <w:pPr>
        <w:pStyle w:val="Heading1"/>
      </w:pPr>
      <w:bookmarkStart w:id="8" w:name="_Ref438593242"/>
      <w:bookmarkStart w:id="9" w:name="_Toc460680926"/>
      <w:r>
        <w:t>Introduction</w:t>
      </w:r>
      <w:bookmarkEnd w:id="8"/>
      <w:bookmarkEnd w:id="9"/>
    </w:p>
    <w:p w14:paraId="06D68C72" w14:textId="77777777" w:rsidR="002559D2" w:rsidRDefault="002559D2" w:rsidP="002F1A09"/>
    <w:p w14:paraId="772284C8" w14:textId="3BF66441" w:rsidR="002559D2" w:rsidRDefault="00781F25">
      <w:r>
        <w:object w:dxaOrig="13356" w:dyaOrig="8544" w14:anchorId="6AC77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8.8pt" o:ole="">
            <v:imagedata r:id="rId23" o:title=""/>
          </v:shape>
          <o:OLEObject Type="Embed" ProgID="Visio.Drawing.15" ShapeID="_x0000_i1025" DrawAspect="Content" ObjectID="_1534423106" r:id="rId24"/>
        </w:object>
      </w:r>
    </w:p>
    <w:p w14:paraId="024CED9D" w14:textId="77777777" w:rsidR="002559D2" w:rsidRDefault="002559D2"/>
    <w:p w14:paraId="60DC578A" w14:textId="77777777" w:rsidR="002559D2" w:rsidRDefault="002559D2" w:rsidP="002559D2">
      <w:pPr>
        <w:jc w:val="both"/>
      </w:pPr>
      <w:r>
        <w:t xml:space="preserve">The Controlling Bridge (CB) discovers that the PEs – PE1 and PE2 - are reachable through the cascading ports CP1 and CP2 respectively. The CB will see the PE Access Ports as extended ports. It will assign ECID (E Channel Id) to the PE Access ports. </w:t>
      </w:r>
    </w:p>
    <w:p w14:paraId="00174585" w14:textId="77777777" w:rsidR="002559D2" w:rsidRDefault="002559D2" w:rsidP="002559D2">
      <w:pPr>
        <w:jc w:val="both"/>
      </w:pPr>
      <w:r>
        <w:t>For the above topology, let the extended ports for PE Access Ports (AP1, AP2, AP3 and AP4) be EP1, EP2, EP3 and EP4 respectively.</w:t>
      </w:r>
    </w:p>
    <w:p w14:paraId="17D2A083" w14:textId="77777777" w:rsidR="002559D2" w:rsidRDefault="002559D2" w:rsidP="002559D2">
      <w:r>
        <w:t xml:space="preserve">The communication between the hosts consists of </w:t>
      </w:r>
    </w:p>
    <w:p w14:paraId="066486FB" w14:textId="77777777" w:rsidR="002559D2" w:rsidRDefault="002559D2" w:rsidP="002559D2">
      <w:pPr>
        <w:pStyle w:val="ListParagraph"/>
        <w:numPr>
          <w:ilvl w:val="0"/>
          <w:numId w:val="34"/>
        </w:numPr>
      </w:pPr>
      <w:r>
        <w:t xml:space="preserve">Upstream traffic  </w:t>
      </w:r>
      <w:r>
        <w:tab/>
        <w:t>- From source host to CB</w:t>
      </w:r>
    </w:p>
    <w:p w14:paraId="599AED98" w14:textId="77777777" w:rsidR="002559D2" w:rsidRDefault="002559D2" w:rsidP="002559D2">
      <w:pPr>
        <w:pStyle w:val="ListParagraph"/>
        <w:numPr>
          <w:ilvl w:val="0"/>
          <w:numId w:val="34"/>
        </w:numPr>
      </w:pPr>
      <w:r>
        <w:t xml:space="preserve">Downstream traffic </w:t>
      </w:r>
      <w:r>
        <w:tab/>
        <w:t>- From CB to the destination host</w:t>
      </w:r>
    </w:p>
    <w:p w14:paraId="2799C086" w14:textId="77777777" w:rsidR="002559D2" w:rsidRDefault="002559D2" w:rsidP="002559D2"/>
    <w:p w14:paraId="507B8FF3" w14:textId="77777777" w:rsidR="002559D2" w:rsidRPr="00B115E5" w:rsidRDefault="002559D2" w:rsidP="002559D2">
      <w:pPr>
        <w:jc w:val="both"/>
      </w:pPr>
      <w:r>
        <w:t>Traffic flow from Host A to Host C is considered as an example for the following sections. The hosts A to D are considered to be in the same vlan, say Vlan X.</w:t>
      </w:r>
    </w:p>
    <w:p w14:paraId="2F4E2AC1" w14:textId="77777777" w:rsidR="002559D2" w:rsidRPr="002606D3" w:rsidRDefault="002559D2" w:rsidP="002559D2">
      <w:pPr>
        <w:rPr>
          <w:u w:val="single"/>
        </w:rPr>
      </w:pPr>
      <w:r w:rsidRPr="002606D3">
        <w:rPr>
          <w:u w:val="single"/>
        </w:rPr>
        <w:t>Upstream traffic</w:t>
      </w:r>
    </w:p>
    <w:p w14:paraId="64CB00E8" w14:textId="59209A6B" w:rsidR="002559D2" w:rsidRDefault="002559D2" w:rsidP="002559D2">
      <w:pPr>
        <w:pStyle w:val="ListParagraph"/>
        <w:numPr>
          <w:ilvl w:val="0"/>
          <w:numId w:val="35"/>
        </w:numPr>
        <w:jc w:val="both"/>
      </w:pPr>
      <w:r>
        <w:lastRenderedPageBreak/>
        <w:t xml:space="preserve">PE will insert 802.1BR tag for all the traffic received on the Access Ports from the hosts. The </w:t>
      </w:r>
      <w:r w:rsidR="00781F25">
        <w:t xml:space="preserve"> </w:t>
      </w:r>
      <w:r>
        <w:t xml:space="preserve">ECID </w:t>
      </w:r>
      <w:r w:rsidR="00781F25">
        <w:t xml:space="preserve">field </w:t>
      </w:r>
      <w:r>
        <w:t xml:space="preserve">of the 802.1BR tag will be set to the Access Port ECID. The </w:t>
      </w:r>
      <w:r w:rsidR="00781F25">
        <w:t xml:space="preserve">Ingress </w:t>
      </w:r>
      <w:r>
        <w:t xml:space="preserve">ECID </w:t>
      </w:r>
      <w:r w:rsidR="00781F25">
        <w:t xml:space="preserve">field </w:t>
      </w:r>
      <w:r>
        <w:t>will be</w:t>
      </w:r>
      <w:r w:rsidR="00781F25">
        <w:t xml:space="preserve"> set to</w:t>
      </w:r>
      <w:r>
        <w:t xml:space="preserve"> 0.</w:t>
      </w:r>
    </w:p>
    <w:p w14:paraId="5AEEB978" w14:textId="77777777" w:rsidR="002559D2" w:rsidRDefault="002559D2" w:rsidP="002559D2">
      <w:pPr>
        <w:pStyle w:val="ListParagraph"/>
        <w:numPr>
          <w:ilvl w:val="0"/>
          <w:numId w:val="35"/>
        </w:numPr>
      </w:pPr>
      <w:r>
        <w:t>The traffic is sent on the Upstream Port towards the CB</w:t>
      </w:r>
    </w:p>
    <w:p w14:paraId="134E0DBC" w14:textId="77777777" w:rsidR="002559D2" w:rsidRPr="00834A2C" w:rsidRDefault="002559D2" w:rsidP="002559D2">
      <w:pPr>
        <w:rPr>
          <w:u w:val="single"/>
        </w:rPr>
      </w:pPr>
      <w:r w:rsidRPr="00834A2C">
        <w:rPr>
          <w:u w:val="single"/>
        </w:rPr>
        <w:t>Downstream traffic</w:t>
      </w:r>
    </w:p>
    <w:p w14:paraId="3471904F" w14:textId="77777777" w:rsidR="002559D2" w:rsidRPr="00596ED3" w:rsidRDefault="002559D2" w:rsidP="002559D2">
      <w:pPr>
        <w:ind w:left="360"/>
        <w:rPr>
          <w:u w:val="single"/>
        </w:rPr>
      </w:pPr>
      <w:r w:rsidRPr="00596ED3">
        <w:rPr>
          <w:u w:val="single"/>
        </w:rPr>
        <w:t>CB Processing</w:t>
      </w:r>
    </w:p>
    <w:p w14:paraId="03B9E438" w14:textId="52D0CFFD" w:rsidR="002559D2" w:rsidRDefault="002559D2" w:rsidP="002559D2">
      <w:pPr>
        <w:pStyle w:val="ListParagraph"/>
        <w:numPr>
          <w:ilvl w:val="0"/>
          <w:numId w:val="36"/>
        </w:numPr>
        <w:jc w:val="both"/>
      </w:pPr>
      <w:r>
        <w:t xml:space="preserve">From the ETAG ECID </w:t>
      </w:r>
      <w:r w:rsidR="00781F25">
        <w:t xml:space="preserve">field </w:t>
      </w:r>
      <w:r>
        <w:t xml:space="preserve">and the ingress port (CP1), CB will identify that the traffic is received on the extended port EP1.  </w:t>
      </w:r>
    </w:p>
    <w:p w14:paraId="0D74F0B1" w14:textId="77777777" w:rsidR="002559D2" w:rsidRDefault="002559D2" w:rsidP="002559D2">
      <w:pPr>
        <w:pStyle w:val="ListParagraph"/>
        <w:numPr>
          <w:ilvl w:val="0"/>
          <w:numId w:val="36"/>
        </w:numPr>
      </w:pPr>
      <w:r>
        <w:t>The ETAG header will be stripped</w:t>
      </w:r>
    </w:p>
    <w:p w14:paraId="5A42808E" w14:textId="77777777" w:rsidR="002559D2" w:rsidRDefault="002559D2" w:rsidP="002559D2">
      <w:pPr>
        <w:pStyle w:val="ListParagraph"/>
        <w:numPr>
          <w:ilvl w:val="0"/>
          <w:numId w:val="36"/>
        </w:numPr>
      </w:pPr>
      <w:r>
        <w:t>It will learn Source Mac address (Mac-A) on EP1.</w:t>
      </w:r>
    </w:p>
    <w:p w14:paraId="444AA1A6" w14:textId="77777777" w:rsidR="002559D2" w:rsidRDefault="002559D2" w:rsidP="002559D2">
      <w:pPr>
        <w:pStyle w:val="ListParagraph"/>
        <w:numPr>
          <w:ilvl w:val="0"/>
          <w:numId w:val="36"/>
        </w:numPr>
      </w:pPr>
      <w:r>
        <w:t xml:space="preserve">The Destination Mac address (Mac-C) is looked up on the L2 Table. </w:t>
      </w:r>
    </w:p>
    <w:p w14:paraId="7E2843E1" w14:textId="77777777" w:rsidR="002559D2" w:rsidRDefault="002559D2" w:rsidP="002559D2">
      <w:pPr>
        <w:pStyle w:val="ListParagraph"/>
        <w:numPr>
          <w:ilvl w:val="0"/>
          <w:numId w:val="36"/>
        </w:numPr>
      </w:pPr>
      <w:r>
        <w:t>If the destination mac is known</w:t>
      </w:r>
    </w:p>
    <w:p w14:paraId="69C10220" w14:textId="77777777" w:rsidR="002559D2" w:rsidRDefault="002559D2" w:rsidP="002559D2">
      <w:pPr>
        <w:pStyle w:val="ListParagraph"/>
        <w:numPr>
          <w:ilvl w:val="1"/>
          <w:numId w:val="36"/>
        </w:numPr>
      </w:pPr>
      <w:r>
        <w:t xml:space="preserve">The lookup result will yield EP3 as the egress port. </w:t>
      </w:r>
    </w:p>
    <w:p w14:paraId="2C7B7B57" w14:textId="274BDEAA" w:rsidR="002559D2" w:rsidRDefault="002559D2" w:rsidP="002559D2">
      <w:pPr>
        <w:pStyle w:val="ListParagraph"/>
        <w:numPr>
          <w:ilvl w:val="1"/>
          <w:numId w:val="36"/>
        </w:numPr>
      </w:pPr>
      <w:r>
        <w:t xml:space="preserve">New ETAG is inserted with </w:t>
      </w:r>
      <w:r w:rsidR="00781F25">
        <w:t xml:space="preserve">Ingress </w:t>
      </w:r>
      <w:r>
        <w:t xml:space="preserve">ECID </w:t>
      </w:r>
      <w:r w:rsidR="00781F25">
        <w:t xml:space="preserve">field </w:t>
      </w:r>
      <w:r>
        <w:t xml:space="preserve">as 0 and ECID </w:t>
      </w:r>
      <w:r w:rsidR="00781F25">
        <w:t xml:space="preserve">field </w:t>
      </w:r>
      <w:r>
        <w:t>as ECID-C</w:t>
      </w:r>
    </w:p>
    <w:p w14:paraId="183779CC" w14:textId="77777777" w:rsidR="002559D2" w:rsidRDefault="002559D2" w:rsidP="002559D2">
      <w:pPr>
        <w:pStyle w:val="ListParagraph"/>
        <w:numPr>
          <w:ilvl w:val="0"/>
          <w:numId w:val="36"/>
        </w:numPr>
      </w:pPr>
      <w:r>
        <w:t>If the destination mac is unknown</w:t>
      </w:r>
    </w:p>
    <w:p w14:paraId="23483BA3" w14:textId="77777777" w:rsidR="002559D2" w:rsidRDefault="002559D2" w:rsidP="002559D2">
      <w:pPr>
        <w:pStyle w:val="ListParagraph"/>
        <w:numPr>
          <w:ilvl w:val="1"/>
          <w:numId w:val="36"/>
        </w:numPr>
        <w:jc w:val="both"/>
      </w:pPr>
      <w:r>
        <w:t xml:space="preserve">The packet will be flooded to all the hosts (which are in the same vlan). The ETAG will be inserted in the packet. </w:t>
      </w:r>
    </w:p>
    <w:p w14:paraId="25249C5B" w14:textId="2292310A" w:rsidR="002559D2" w:rsidRDefault="002559D2" w:rsidP="002559D2">
      <w:pPr>
        <w:pStyle w:val="ListParagraph"/>
        <w:numPr>
          <w:ilvl w:val="2"/>
          <w:numId w:val="36"/>
        </w:numPr>
      </w:pPr>
      <w:r>
        <w:t xml:space="preserve">The </w:t>
      </w:r>
      <w:r w:rsidR="00781F25">
        <w:t xml:space="preserve">Ingress </w:t>
      </w:r>
      <w:r>
        <w:t xml:space="preserve">ECID </w:t>
      </w:r>
      <w:r w:rsidR="00781F25">
        <w:t xml:space="preserve">field </w:t>
      </w:r>
      <w:r>
        <w:t xml:space="preserve">will be set to the ECID </w:t>
      </w:r>
      <w:r w:rsidR="00E40F74">
        <w:t xml:space="preserve">field </w:t>
      </w:r>
      <w:r>
        <w:t>(ECID-A) of the incoming packet.</w:t>
      </w:r>
    </w:p>
    <w:p w14:paraId="088F151F" w14:textId="5D701264" w:rsidR="002559D2" w:rsidRDefault="002559D2" w:rsidP="002559D2">
      <w:pPr>
        <w:pStyle w:val="ListParagraph"/>
        <w:numPr>
          <w:ilvl w:val="2"/>
          <w:numId w:val="36"/>
        </w:numPr>
      </w:pPr>
      <w:r>
        <w:t xml:space="preserve">The ECID </w:t>
      </w:r>
      <w:r w:rsidR="00781F25">
        <w:t xml:space="preserve">field </w:t>
      </w:r>
      <w:r>
        <w:t xml:space="preserve">will be </w:t>
      </w:r>
      <w:r w:rsidR="00E40F74">
        <w:t xml:space="preserve">set to </w:t>
      </w:r>
      <w:r>
        <w:t xml:space="preserve">the Multicast ECID assigned to the Vlan. </w:t>
      </w:r>
    </w:p>
    <w:p w14:paraId="7429F35E" w14:textId="2F7E644A" w:rsidR="002559D2" w:rsidRDefault="002559D2" w:rsidP="002559D2">
      <w:pPr>
        <w:pStyle w:val="ListParagraph"/>
        <w:numPr>
          <w:ilvl w:val="0"/>
          <w:numId w:val="36"/>
        </w:numPr>
      </w:pPr>
      <w:r>
        <w:t>The traffic (</w:t>
      </w:r>
      <w:r w:rsidR="00E40F74">
        <w:t xml:space="preserve">with </w:t>
      </w:r>
      <w:r>
        <w:t>ETAG header) is sent on the Cascading port CP2 towards the PE</w:t>
      </w:r>
    </w:p>
    <w:p w14:paraId="086A4454" w14:textId="77777777" w:rsidR="002559D2" w:rsidRDefault="002559D2" w:rsidP="002559D2">
      <w:pPr>
        <w:pStyle w:val="ListParagraph"/>
      </w:pPr>
    </w:p>
    <w:p w14:paraId="6FCC02A2" w14:textId="77777777" w:rsidR="002559D2" w:rsidRDefault="002559D2" w:rsidP="002559D2">
      <w:pPr>
        <w:pStyle w:val="ListParagraph"/>
        <w:ind w:left="360"/>
        <w:rPr>
          <w:u w:val="single"/>
        </w:rPr>
      </w:pPr>
      <w:r w:rsidRPr="00596ED3">
        <w:rPr>
          <w:u w:val="single"/>
        </w:rPr>
        <w:t>PE Processing</w:t>
      </w:r>
    </w:p>
    <w:p w14:paraId="008E02EE" w14:textId="77777777" w:rsidR="002559D2" w:rsidRDefault="002559D2" w:rsidP="002559D2">
      <w:pPr>
        <w:pStyle w:val="ListParagraph"/>
        <w:numPr>
          <w:ilvl w:val="0"/>
          <w:numId w:val="36"/>
        </w:numPr>
      </w:pPr>
      <w:r>
        <w:t>On receiving the traffic on the Upstream port, PE will perform lookup based on the ETAG.</w:t>
      </w:r>
    </w:p>
    <w:p w14:paraId="63132486" w14:textId="1EDA3C2F" w:rsidR="002559D2" w:rsidRDefault="002559D2" w:rsidP="002559D2">
      <w:pPr>
        <w:pStyle w:val="ListParagraph"/>
        <w:numPr>
          <w:ilvl w:val="0"/>
          <w:numId w:val="36"/>
        </w:numPr>
        <w:jc w:val="both"/>
      </w:pPr>
      <w:r>
        <w:t xml:space="preserve">The ECID </w:t>
      </w:r>
      <w:r w:rsidR="00781F25">
        <w:t xml:space="preserve">field </w:t>
      </w:r>
      <w:r>
        <w:t>in the ETAG header will be used to obtain the Egress port, which will be AP3 in this example.</w:t>
      </w:r>
    </w:p>
    <w:p w14:paraId="706D0E22" w14:textId="77777777" w:rsidR="002559D2" w:rsidRDefault="002559D2" w:rsidP="002559D2"/>
    <w:p w14:paraId="22C41169" w14:textId="77777777" w:rsidR="002559D2" w:rsidRDefault="002559D2" w:rsidP="002559D2">
      <w:pPr>
        <w:pStyle w:val="Heading2"/>
      </w:pPr>
      <w:bookmarkStart w:id="10" w:name="_Toc460680927"/>
      <w:r w:rsidRPr="00596ED3">
        <w:t>Forwarding Tables at CB</w:t>
      </w:r>
      <w:bookmarkEnd w:id="10"/>
      <w:r w:rsidRPr="00596ED3">
        <w:t xml:space="preserve"> </w:t>
      </w:r>
    </w:p>
    <w:p w14:paraId="56DCA1B7" w14:textId="77777777" w:rsidR="002559D2" w:rsidRDefault="002559D2" w:rsidP="002559D2">
      <w:r>
        <w:t>Extended Port Assignment Table</w:t>
      </w:r>
    </w:p>
    <w:tbl>
      <w:tblPr>
        <w:tblStyle w:val="TableGrid"/>
        <w:tblW w:w="0" w:type="auto"/>
        <w:tblLook w:val="04A0" w:firstRow="1" w:lastRow="0" w:firstColumn="1" w:lastColumn="0" w:noHBand="0" w:noVBand="1"/>
      </w:tblPr>
      <w:tblGrid>
        <w:gridCol w:w="1615"/>
        <w:gridCol w:w="1170"/>
        <w:gridCol w:w="2250"/>
      </w:tblGrid>
      <w:tr w:rsidR="002559D2" w14:paraId="45080638" w14:textId="77777777" w:rsidTr="00137FF8">
        <w:tc>
          <w:tcPr>
            <w:tcW w:w="1615" w:type="dxa"/>
            <w:shd w:val="clear" w:color="auto" w:fill="D9D9D9" w:themeFill="background1" w:themeFillShade="D9"/>
          </w:tcPr>
          <w:p w14:paraId="6934C8A3" w14:textId="77777777" w:rsidR="002559D2" w:rsidRDefault="002559D2" w:rsidP="00137FF8">
            <w:r>
              <w:t>Cascading Port</w:t>
            </w:r>
          </w:p>
          <w:p w14:paraId="29020948" w14:textId="77777777" w:rsidR="002559D2" w:rsidRDefault="002559D2" w:rsidP="00137FF8">
            <w:r>
              <w:t>(Key)</w:t>
            </w:r>
          </w:p>
        </w:tc>
        <w:tc>
          <w:tcPr>
            <w:tcW w:w="1170" w:type="dxa"/>
            <w:shd w:val="clear" w:color="auto" w:fill="D9D9D9" w:themeFill="background1" w:themeFillShade="D9"/>
          </w:tcPr>
          <w:p w14:paraId="4E2AD07E" w14:textId="77777777" w:rsidR="002559D2" w:rsidRDefault="002559D2" w:rsidP="00137FF8">
            <w:r>
              <w:t>ECID</w:t>
            </w:r>
          </w:p>
          <w:p w14:paraId="5B8D5A99" w14:textId="77777777" w:rsidR="002559D2" w:rsidRDefault="002559D2" w:rsidP="00137FF8">
            <w:r>
              <w:t>(Key)</w:t>
            </w:r>
          </w:p>
        </w:tc>
        <w:tc>
          <w:tcPr>
            <w:tcW w:w="2250" w:type="dxa"/>
            <w:shd w:val="clear" w:color="auto" w:fill="D9D9D9" w:themeFill="background1" w:themeFillShade="D9"/>
          </w:tcPr>
          <w:p w14:paraId="58D97DD7" w14:textId="77777777" w:rsidR="002559D2" w:rsidRDefault="002559D2" w:rsidP="00137FF8">
            <w:r>
              <w:t>Virtual/Extended Port</w:t>
            </w:r>
          </w:p>
          <w:p w14:paraId="2ABD8E47" w14:textId="77777777" w:rsidR="002559D2" w:rsidRDefault="002559D2" w:rsidP="00137FF8">
            <w:r>
              <w:t>(Attribute)</w:t>
            </w:r>
          </w:p>
        </w:tc>
      </w:tr>
      <w:tr w:rsidR="002559D2" w14:paraId="0E9BECE9" w14:textId="77777777" w:rsidTr="00137FF8">
        <w:tc>
          <w:tcPr>
            <w:tcW w:w="1615" w:type="dxa"/>
          </w:tcPr>
          <w:p w14:paraId="5FE376AC" w14:textId="77777777" w:rsidR="002559D2" w:rsidRDefault="002559D2" w:rsidP="00137FF8">
            <w:r>
              <w:t>CP1</w:t>
            </w:r>
          </w:p>
        </w:tc>
        <w:tc>
          <w:tcPr>
            <w:tcW w:w="1170" w:type="dxa"/>
          </w:tcPr>
          <w:p w14:paraId="344C86A4" w14:textId="77777777" w:rsidR="002559D2" w:rsidRDefault="002559D2" w:rsidP="00137FF8">
            <w:r>
              <w:t>ECID-A</w:t>
            </w:r>
          </w:p>
        </w:tc>
        <w:tc>
          <w:tcPr>
            <w:tcW w:w="2250" w:type="dxa"/>
          </w:tcPr>
          <w:p w14:paraId="76D61977" w14:textId="77777777" w:rsidR="002559D2" w:rsidRDefault="002559D2" w:rsidP="00137FF8">
            <w:r>
              <w:t>EP1</w:t>
            </w:r>
          </w:p>
        </w:tc>
      </w:tr>
      <w:tr w:rsidR="002559D2" w14:paraId="110D1F80" w14:textId="77777777" w:rsidTr="00137FF8">
        <w:tc>
          <w:tcPr>
            <w:tcW w:w="1615" w:type="dxa"/>
          </w:tcPr>
          <w:p w14:paraId="0EDC51BB" w14:textId="77777777" w:rsidR="002559D2" w:rsidRDefault="002559D2" w:rsidP="00137FF8">
            <w:r>
              <w:t>CP1</w:t>
            </w:r>
          </w:p>
        </w:tc>
        <w:tc>
          <w:tcPr>
            <w:tcW w:w="1170" w:type="dxa"/>
          </w:tcPr>
          <w:p w14:paraId="3538376B" w14:textId="77777777" w:rsidR="002559D2" w:rsidRDefault="002559D2" w:rsidP="00137FF8">
            <w:r>
              <w:t>ECID-B</w:t>
            </w:r>
          </w:p>
        </w:tc>
        <w:tc>
          <w:tcPr>
            <w:tcW w:w="2250" w:type="dxa"/>
          </w:tcPr>
          <w:p w14:paraId="48B2DE76" w14:textId="77777777" w:rsidR="002559D2" w:rsidRDefault="002559D2" w:rsidP="00137FF8">
            <w:r>
              <w:t>EP2</w:t>
            </w:r>
          </w:p>
        </w:tc>
      </w:tr>
      <w:tr w:rsidR="002559D2" w14:paraId="41777B90" w14:textId="77777777" w:rsidTr="00137FF8">
        <w:tc>
          <w:tcPr>
            <w:tcW w:w="1615" w:type="dxa"/>
          </w:tcPr>
          <w:p w14:paraId="3F7E21AE" w14:textId="77777777" w:rsidR="002559D2" w:rsidRDefault="002559D2" w:rsidP="00137FF8">
            <w:r>
              <w:t>CP2</w:t>
            </w:r>
          </w:p>
        </w:tc>
        <w:tc>
          <w:tcPr>
            <w:tcW w:w="1170" w:type="dxa"/>
          </w:tcPr>
          <w:p w14:paraId="64DEE22E" w14:textId="77777777" w:rsidR="002559D2" w:rsidRDefault="002559D2" w:rsidP="00137FF8">
            <w:r>
              <w:t>ECID-C</w:t>
            </w:r>
          </w:p>
        </w:tc>
        <w:tc>
          <w:tcPr>
            <w:tcW w:w="2250" w:type="dxa"/>
          </w:tcPr>
          <w:p w14:paraId="5597F3F9" w14:textId="77777777" w:rsidR="002559D2" w:rsidRDefault="002559D2" w:rsidP="00137FF8">
            <w:r>
              <w:t>EP3</w:t>
            </w:r>
          </w:p>
        </w:tc>
      </w:tr>
      <w:tr w:rsidR="002559D2" w14:paraId="1D00A360" w14:textId="77777777" w:rsidTr="00137FF8">
        <w:tc>
          <w:tcPr>
            <w:tcW w:w="1615" w:type="dxa"/>
          </w:tcPr>
          <w:p w14:paraId="1FCC1091" w14:textId="77777777" w:rsidR="002559D2" w:rsidRDefault="002559D2" w:rsidP="00137FF8">
            <w:r>
              <w:t>CP2</w:t>
            </w:r>
          </w:p>
        </w:tc>
        <w:tc>
          <w:tcPr>
            <w:tcW w:w="1170" w:type="dxa"/>
          </w:tcPr>
          <w:p w14:paraId="72A44890" w14:textId="77777777" w:rsidR="002559D2" w:rsidRDefault="002559D2" w:rsidP="00137FF8">
            <w:r>
              <w:t>ECID-D</w:t>
            </w:r>
          </w:p>
        </w:tc>
        <w:tc>
          <w:tcPr>
            <w:tcW w:w="2250" w:type="dxa"/>
          </w:tcPr>
          <w:p w14:paraId="2380BDDE" w14:textId="77777777" w:rsidR="002559D2" w:rsidRDefault="002559D2" w:rsidP="00137FF8">
            <w:r>
              <w:t>EP4</w:t>
            </w:r>
          </w:p>
        </w:tc>
      </w:tr>
    </w:tbl>
    <w:p w14:paraId="3C88566B" w14:textId="77777777" w:rsidR="002559D2" w:rsidRDefault="002559D2" w:rsidP="002559D2"/>
    <w:p w14:paraId="556817B8" w14:textId="77777777" w:rsidR="002559D2" w:rsidRDefault="002559D2" w:rsidP="002559D2">
      <w:r>
        <w:t>FDB Table</w:t>
      </w:r>
    </w:p>
    <w:tbl>
      <w:tblPr>
        <w:tblStyle w:val="TableGrid"/>
        <w:tblW w:w="0" w:type="auto"/>
        <w:tblLook w:val="04A0" w:firstRow="1" w:lastRow="0" w:firstColumn="1" w:lastColumn="0" w:noHBand="0" w:noVBand="1"/>
      </w:tblPr>
      <w:tblGrid>
        <w:gridCol w:w="1615"/>
        <w:gridCol w:w="1170"/>
        <w:gridCol w:w="2250"/>
      </w:tblGrid>
      <w:tr w:rsidR="002559D2" w14:paraId="4F39F790" w14:textId="77777777" w:rsidTr="00137FF8">
        <w:tc>
          <w:tcPr>
            <w:tcW w:w="1615" w:type="dxa"/>
            <w:shd w:val="clear" w:color="auto" w:fill="D9D9D9" w:themeFill="background1" w:themeFillShade="D9"/>
          </w:tcPr>
          <w:p w14:paraId="1562C750" w14:textId="77777777" w:rsidR="002559D2" w:rsidRDefault="002559D2" w:rsidP="00137FF8">
            <w:r>
              <w:t>Vlan</w:t>
            </w:r>
          </w:p>
          <w:p w14:paraId="0984F6E5" w14:textId="77777777" w:rsidR="002559D2" w:rsidRDefault="002559D2" w:rsidP="00137FF8">
            <w:r>
              <w:t>(Key)</w:t>
            </w:r>
          </w:p>
        </w:tc>
        <w:tc>
          <w:tcPr>
            <w:tcW w:w="1170" w:type="dxa"/>
            <w:shd w:val="clear" w:color="auto" w:fill="D9D9D9" w:themeFill="background1" w:themeFillShade="D9"/>
          </w:tcPr>
          <w:p w14:paraId="4D0076D3" w14:textId="77777777" w:rsidR="002559D2" w:rsidRDefault="002559D2" w:rsidP="00137FF8">
            <w:r>
              <w:t>Mac Addr</w:t>
            </w:r>
          </w:p>
          <w:p w14:paraId="25DB4902" w14:textId="77777777" w:rsidR="002559D2" w:rsidRDefault="002559D2" w:rsidP="00137FF8">
            <w:r>
              <w:t>(Key)</w:t>
            </w:r>
          </w:p>
        </w:tc>
        <w:tc>
          <w:tcPr>
            <w:tcW w:w="2250" w:type="dxa"/>
            <w:shd w:val="clear" w:color="auto" w:fill="D9D9D9" w:themeFill="background1" w:themeFillShade="D9"/>
          </w:tcPr>
          <w:p w14:paraId="688C88B9" w14:textId="77777777" w:rsidR="002559D2" w:rsidRDefault="002559D2" w:rsidP="00137FF8">
            <w:r>
              <w:t xml:space="preserve">Egress Port </w:t>
            </w:r>
          </w:p>
          <w:p w14:paraId="7266077B" w14:textId="77777777" w:rsidR="002559D2" w:rsidRDefault="002559D2" w:rsidP="00137FF8">
            <w:r>
              <w:t>(Attribute)</w:t>
            </w:r>
          </w:p>
        </w:tc>
      </w:tr>
      <w:tr w:rsidR="002559D2" w14:paraId="4A9F5153" w14:textId="77777777" w:rsidTr="00137FF8">
        <w:tc>
          <w:tcPr>
            <w:tcW w:w="1615" w:type="dxa"/>
          </w:tcPr>
          <w:p w14:paraId="7DDB2F24" w14:textId="77777777" w:rsidR="002559D2" w:rsidRDefault="002559D2" w:rsidP="00137FF8">
            <w:r>
              <w:t>X</w:t>
            </w:r>
          </w:p>
        </w:tc>
        <w:tc>
          <w:tcPr>
            <w:tcW w:w="1170" w:type="dxa"/>
          </w:tcPr>
          <w:p w14:paraId="5CAC847E" w14:textId="77777777" w:rsidR="002559D2" w:rsidRDefault="002559D2" w:rsidP="00137FF8">
            <w:r>
              <w:t>MAC-A</w:t>
            </w:r>
          </w:p>
        </w:tc>
        <w:tc>
          <w:tcPr>
            <w:tcW w:w="2250" w:type="dxa"/>
          </w:tcPr>
          <w:p w14:paraId="6163BEE5" w14:textId="77777777" w:rsidR="002559D2" w:rsidRDefault="002559D2" w:rsidP="00137FF8">
            <w:r>
              <w:t>EP1</w:t>
            </w:r>
          </w:p>
        </w:tc>
      </w:tr>
      <w:tr w:rsidR="002559D2" w14:paraId="26D02645" w14:textId="77777777" w:rsidTr="00137FF8">
        <w:tc>
          <w:tcPr>
            <w:tcW w:w="1615" w:type="dxa"/>
          </w:tcPr>
          <w:p w14:paraId="5CFFB9D6" w14:textId="77777777" w:rsidR="002559D2" w:rsidRDefault="002559D2" w:rsidP="00137FF8">
            <w:r>
              <w:t>X</w:t>
            </w:r>
          </w:p>
        </w:tc>
        <w:tc>
          <w:tcPr>
            <w:tcW w:w="1170" w:type="dxa"/>
          </w:tcPr>
          <w:p w14:paraId="59893B08" w14:textId="77777777" w:rsidR="002559D2" w:rsidRDefault="002559D2" w:rsidP="00137FF8">
            <w:r>
              <w:t>MAC-B</w:t>
            </w:r>
          </w:p>
        </w:tc>
        <w:tc>
          <w:tcPr>
            <w:tcW w:w="2250" w:type="dxa"/>
          </w:tcPr>
          <w:p w14:paraId="00AA7827" w14:textId="77777777" w:rsidR="002559D2" w:rsidRDefault="002559D2" w:rsidP="00137FF8">
            <w:r>
              <w:t>EP2</w:t>
            </w:r>
          </w:p>
        </w:tc>
      </w:tr>
      <w:tr w:rsidR="002559D2" w14:paraId="54EEBB93" w14:textId="77777777" w:rsidTr="00137FF8">
        <w:tc>
          <w:tcPr>
            <w:tcW w:w="1615" w:type="dxa"/>
          </w:tcPr>
          <w:p w14:paraId="1A58DE17" w14:textId="77777777" w:rsidR="002559D2" w:rsidRDefault="002559D2" w:rsidP="00137FF8">
            <w:r>
              <w:lastRenderedPageBreak/>
              <w:t>X</w:t>
            </w:r>
          </w:p>
        </w:tc>
        <w:tc>
          <w:tcPr>
            <w:tcW w:w="1170" w:type="dxa"/>
          </w:tcPr>
          <w:p w14:paraId="5E4CE019" w14:textId="77777777" w:rsidR="002559D2" w:rsidRDefault="002559D2" w:rsidP="00137FF8">
            <w:r>
              <w:t>MAC-C</w:t>
            </w:r>
          </w:p>
        </w:tc>
        <w:tc>
          <w:tcPr>
            <w:tcW w:w="2250" w:type="dxa"/>
          </w:tcPr>
          <w:p w14:paraId="463E0911" w14:textId="77777777" w:rsidR="002559D2" w:rsidRDefault="002559D2" w:rsidP="00137FF8">
            <w:r>
              <w:t>EP3</w:t>
            </w:r>
          </w:p>
        </w:tc>
      </w:tr>
      <w:tr w:rsidR="002559D2" w14:paraId="79567582" w14:textId="77777777" w:rsidTr="00137FF8">
        <w:tc>
          <w:tcPr>
            <w:tcW w:w="1615" w:type="dxa"/>
          </w:tcPr>
          <w:p w14:paraId="659ECD8B" w14:textId="77777777" w:rsidR="002559D2" w:rsidRDefault="002559D2" w:rsidP="00137FF8">
            <w:r>
              <w:t>X</w:t>
            </w:r>
          </w:p>
        </w:tc>
        <w:tc>
          <w:tcPr>
            <w:tcW w:w="1170" w:type="dxa"/>
          </w:tcPr>
          <w:p w14:paraId="184030DB" w14:textId="77777777" w:rsidR="002559D2" w:rsidRDefault="002559D2" w:rsidP="00137FF8">
            <w:r>
              <w:t>MAC-D</w:t>
            </w:r>
          </w:p>
        </w:tc>
        <w:tc>
          <w:tcPr>
            <w:tcW w:w="2250" w:type="dxa"/>
          </w:tcPr>
          <w:p w14:paraId="719EEF7D" w14:textId="77777777" w:rsidR="002559D2" w:rsidRDefault="002559D2" w:rsidP="00137FF8">
            <w:r>
              <w:t>EP4</w:t>
            </w:r>
          </w:p>
        </w:tc>
      </w:tr>
    </w:tbl>
    <w:p w14:paraId="04E6FA09" w14:textId="77777777" w:rsidR="002559D2" w:rsidRDefault="002559D2" w:rsidP="002559D2"/>
    <w:p w14:paraId="2C12DDD9" w14:textId="77777777" w:rsidR="002559D2" w:rsidRDefault="002559D2" w:rsidP="002559D2">
      <w:pPr>
        <w:pStyle w:val="Heading2"/>
      </w:pPr>
      <w:bookmarkStart w:id="11" w:name="_Toc460680928"/>
      <w:r>
        <w:t>Forwarding Table at PE1</w:t>
      </w:r>
      <w:bookmarkEnd w:id="11"/>
    </w:p>
    <w:tbl>
      <w:tblPr>
        <w:tblStyle w:val="TableGrid"/>
        <w:tblW w:w="0" w:type="auto"/>
        <w:tblLook w:val="04A0" w:firstRow="1" w:lastRow="0" w:firstColumn="1" w:lastColumn="0" w:noHBand="0" w:noVBand="1"/>
      </w:tblPr>
      <w:tblGrid>
        <w:gridCol w:w="1255"/>
        <w:gridCol w:w="1440"/>
      </w:tblGrid>
      <w:tr w:rsidR="002559D2" w14:paraId="74B5B6D7" w14:textId="77777777" w:rsidTr="00137FF8">
        <w:tc>
          <w:tcPr>
            <w:tcW w:w="1255" w:type="dxa"/>
            <w:shd w:val="clear" w:color="auto" w:fill="D9D9D9" w:themeFill="background1" w:themeFillShade="D9"/>
          </w:tcPr>
          <w:p w14:paraId="6AD5989C" w14:textId="77777777" w:rsidR="002559D2" w:rsidRDefault="002559D2" w:rsidP="00137FF8">
            <w:r>
              <w:t>ECID</w:t>
            </w:r>
          </w:p>
          <w:p w14:paraId="1F4C7D27" w14:textId="77777777" w:rsidR="002559D2" w:rsidRDefault="002559D2" w:rsidP="00137FF8">
            <w:r>
              <w:t>(Key)</w:t>
            </w:r>
          </w:p>
        </w:tc>
        <w:tc>
          <w:tcPr>
            <w:tcW w:w="1440" w:type="dxa"/>
            <w:shd w:val="clear" w:color="auto" w:fill="D9D9D9" w:themeFill="background1" w:themeFillShade="D9"/>
          </w:tcPr>
          <w:p w14:paraId="546A0AF9" w14:textId="77777777" w:rsidR="002559D2" w:rsidRDefault="002559D2" w:rsidP="00137FF8">
            <w:r>
              <w:t>Egress Port</w:t>
            </w:r>
          </w:p>
          <w:p w14:paraId="0333C914" w14:textId="77777777" w:rsidR="002559D2" w:rsidRDefault="002559D2" w:rsidP="00137FF8">
            <w:r>
              <w:t>(Attribute)</w:t>
            </w:r>
          </w:p>
        </w:tc>
      </w:tr>
      <w:tr w:rsidR="002559D2" w14:paraId="4AC1D81F" w14:textId="77777777" w:rsidTr="00137FF8">
        <w:tc>
          <w:tcPr>
            <w:tcW w:w="1255" w:type="dxa"/>
          </w:tcPr>
          <w:p w14:paraId="7A34473F" w14:textId="77777777" w:rsidR="002559D2" w:rsidRDefault="002559D2" w:rsidP="00137FF8">
            <w:r>
              <w:t>ECID-A</w:t>
            </w:r>
          </w:p>
        </w:tc>
        <w:tc>
          <w:tcPr>
            <w:tcW w:w="1440" w:type="dxa"/>
          </w:tcPr>
          <w:p w14:paraId="429E3772" w14:textId="77777777" w:rsidR="002559D2" w:rsidRDefault="002559D2" w:rsidP="00137FF8">
            <w:r>
              <w:t>AP1</w:t>
            </w:r>
          </w:p>
        </w:tc>
      </w:tr>
      <w:tr w:rsidR="002559D2" w14:paraId="4C68C5CD" w14:textId="77777777" w:rsidTr="00137FF8">
        <w:tc>
          <w:tcPr>
            <w:tcW w:w="1255" w:type="dxa"/>
          </w:tcPr>
          <w:p w14:paraId="098CF096" w14:textId="77777777" w:rsidR="002559D2" w:rsidRDefault="002559D2" w:rsidP="00137FF8">
            <w:r>
              <w:t>ECID-B</w:t>
            </w:r>
          </w:p>
        </w:tc>
        <w:tc>
          <w:tcPr>
            <w:tcW w:w="1440" w:type="dxa"/>
          </w:tcPr>
          <w:p w14:paraId="7EF65D5D" w14:textId="77777777" w:rsidR="002559D2" w:rsidRDefault="002559D2" w:rsidP="00137FF8">
            <w:r>
              <w:t>AP2</w:t>
            </w:r>
          </w:p>
        </w:tc>
      </w:tr>
    </w:tbl>
    <w:p w14:paraId="6A791D9D" w14:textId="77777777" w:rsidR="002559D2" w:rsidRDefault="002559D2" w:rsidP="002559D2"/>
    <w:p w14:paraId="43720F90" w14:textId="77777777" w:rsidR="002559D2" w:rsidRDefault="002559D2" w:rsidP="002559D2">
      <w:pPr>
        <w:pStyle w:val="Heading2"/>
      </w:pPr>
      <w:bookmarkStart w:id="12" w:name="_Toc460680929"/>
      <w:r>
        <w:t>Forwarding Table at PE2</w:t>
      </w:r>
      <w:bookmarkEnd w:id="12"/>
    </w:p>
    <w:tbl>
      <w:tblPr>
        <w:tblStyle w:val="TableGrid"/>
        <w:tblW w:w="0" w:type="auto"/>
        <w:tblLook w:val="04A0" w:firstRow="1" w:lastRow="0" w:firstColumn="1" w:lastColumn="0" w:noHBand="0" w:noVBand="1"/>
      </w:tblPr>
      <w:tblGrid>
        <w:gridCol w:w="1255"/>
        <w:gridCol w:w="1440"/>
      </w:tblGrid>
      <w:tr w:rsidR="002559D2" w14:paraId="0CC24F32" w14:textId="77777777" w:rsidTr="00137FF8">
        <w:tc>
          <w:tcPr>
            <w:tcW w:w="1255" w:type="dxa"/>
            <w:shd w:val="clear" w:color="auto" w:fill="D9D9D9" w:themeFill="background1" w:themeFillShade="D9"/>
          </w:tcPr>
          <w:p w14:paraId="09CBE700" w14:textId="77777777" w:rsidR="002559D2" w:rsidRDefault="002559D2" w:rsidP="00137FF8">
            <w:r>
              <w:t>ECID</w:t>
            </w:r>
          </w:p>
          <w:p w14:paraId="6E699CC0" w14:textId="77777777" w:rsidR="002559D2" w:rsidRDefault="002559D2" w:rsidP="00137FF8">
            <w:r>
              <w:t>(Key)</w:t>
            </w:r>
          </w:p>
        </w:tc>
        <w:tc>
          <w:tcPr>
            <w:tcW w:w="1440" w:type="dxa"/>
            <w:shd w:val="clear" w:color="auto" w:fill="D9D9D9" w:themeFill="background1" w:themeFillShade="D9"/>
          </w:tcPr>
          <w:p w14:paraId="64AF62F7" w14:textId="77777777" w:rsidR="002559D2" w:rsidRDefault="002559D2" w:rsidP="00137FF8">
            <w:r>
              <w:t>Egress Port</w:t>
            </w:r>
          </w:p>
          <w:p w14:paraId="37748941" w14:textId="77777777" w:rsidR="002559D2" w:rsidRDefault="002559D2" w:rsidP="00137FF8">
            <w:r>
              <w:t>(Attribute)</w:t>
            </w:r>
          </w:p>
        </w:tc>
      </w:tr>
      <w:tr w:rsidR="002559D2" w14:paraId="4A0C35FA" w14:textId="77777777" w:rsidTr="00137FF8">
        <w:tc>
          <w:tcPr>
            <w:tcW w:w="1255" w:type="dxa"/>
          </w:tcPr>
          <w:p w14:paraId="1564D6B5" w14:textId="77777777" w:rsidR="002559D2" w:rsidRDefault="002559D2" w:rsidP="00137FF8">
            <w:r>
              <w:t>ECID-C</w:t>
            </w:r>
          </w:p>
        </w:tc>
        <w:tc>
          <w:tcPr>
            <w:tcW w:w="1440" w:type="dxa"/>
          </w:tcPr>
          <w:p w14:paraId="588D914E" w14:textId="77777777" w:rsidR="002559D2" w:rsidRDefault="002559D2" w:rsidP="00137FF8">
            <w:r>
              <w:t>AP2</w:t>
            </w:r>
          </w:p>
        </w:tc>
      </w:tr>
      <w:tr w:rsidR="002559D2" w14:paraId="34D7743C" w14:textId="77777777" w:rsidTr="00137FF8">
        <w:tc>
          <w:tcPr>
            <w:tcW w:w="1255" w:type="dxa"/>
          </w:tcPr>
          <w:p w14:paraId="517F8D17" w14:textId="77777777" w:rsidR="002559D2" w:rsidRDefault="002559D2" w:rsidP="00137FF8">
            <w:r>
              <w:t>ECID-D</w:t>
            </w:r>
          </w:p>
        </w:tc>
        <w:tc>
          <w:tcPr>
            <w:tcW w:w="1440" w:type="dxa"/>
          </w:tcPr>
          <w:p w14:paraId="255479F5" w14:textId="77777777" w:rsidR="002559D2" w:rsidRDefault="002559D2" w:rsidP="00137FF8">
            <w:r>
              <w:t>AP3</w:t>
            </w:r>
          </w:p>
        </w:tc>
      </w:tr>
    </w:tbl>
    <w:p w14:paraId="4892FF88" w14:textId="76CCBF56" w:rsidR="00D06A50" w:rsidRDefault="00D06A50" w:rsidP="002559D2">
      <w:pPr>
        <w:rPr>
          <w:ins w:id="13" w:author="Sivasankar, Ravikumar" w:date="2016-09-03T15:19:00Z"/>
        </w:rPr>
      </w:pPr>
    </w:p>
    <w:p w14:paraId="27D53D61" w14:textId="77777777" w:rsidR="00D06A50" w:rsidRDefault="00D06A50">
      <w:pPr>
        <w:rPr>
          <w:ins w:id="14" w:author="Sivasankar, Ravikumar" w:date="2016-09-03T15:19:00Z"/>
        </w:rPr>
      </w:pPr>
      <w:ins w:id="15" w:author="Sivasankar, Ravikumar" w:date="2016-09-03T15:19:00Z">
        <w:r>
          <w:br w:type="page"/>
        </w:r>
      </w:ins>
    </w:p>
    <w:p w14:paraId="5C02E9B6" w14:textId="3AA084E3" w:rsidR="002559D2" w:rsidDel="00D06A50" w:rsidRDefault="002559D2" w:rsidP="002559D2">
      <w:pPr>
        <w:rPr>
          <w:del w:id="16" w:author="Sivasankar, Ravikumar" w:date="2016-09-03T15:19:00Z"/>
        </w:rPr>
      </w:pPr>
      <w:bookmarkStart w:id="17" w:name="_Toc460680930"/>
      <w:bookmarkEnd w:id="17"/>
    </w:p>
    <w:p w14:paraId="6D2D6D29" w14:textId="3B16B95A" w:rsidR="00D06A50" w:rsidRDefault="00D06A50" w:rsidP="006C05C2">
      <w:pPr>
        <w:pStyle w:val="Heading1"/>
        <w:rPr>
          <w:ins w:id="18" w:author="Sivasankar, Ravikumar" w:date="2016-09-03T15:19:00Z"/>
        </w:rPr>
      </w:pPr>
      <w:bookmarkStart w:id="19" w:name="_Toc460680931"/>
      <w:ins w:id="20" w:author="Sivasankar, Ravikumar" w:date="2016-09-03T15:19:00Z">
        <w:r>
          <w:t>Dot1br v/s Tunnel model</w:t>
        </w:r>
        <w:bookmarkEnd w:id="19"/>
      </w:ins>
    </w:p>
    <w:p w14:paraId="71D19712" w14:textId="77777777" w:rsidR="00D06A50" w:rsidRDefault="00D06A50" w:rsidP="006C05C2">
      <w:pPr>
        <w:rPr>
          <w:ins w:id="21" w:author="Sivasankar, Ravikumar" w:date="2016-09-03T15:20:00Z"/>
        </w:rPr>
      </w:pPr>
    </w:p>
    <w:p w14:paraId="109D8487" w14:textId="570821F8" w:rsidR="00D06A50" w:rsidRDefault="00D06A50" w:rsidP="006C05C2">
      <w:pPr>
        <w:rPr>
          <w:ins w:id="22" w:author="Sivasankar, Ravikumar" w:date="2016-09-03T15:20:00Z"/>
        </w:rPr>
      </w:pPr>
      <w:ins w:id="23" w:author="Sivasankar, Ravikumar" w:date="2016-09-03T15:20:00Z">
        <w:r>
          <w:t xml:space="preserve">Dot1br does not fit </w:t>
        </w:r>
      </w:ins>
      <w:ins w:id="24" w:author="Sivasankar, Ravikumar" w:date="2016-09-03T15:42:00Z">
        <w:r w:rsidR="0099577D">
          <w:t xml:space="preserve">well </w:t>
        </w:r>
      </w:ins>
      <w:ins w:id="25" w:author="Sivasankar, Ravikumar" w:date="2016-09-03T15:20:00Z">
        <w:r>
          <w:t>into the Tunnel model</w:t>
        </w:r>
      </w:ins>
      <w:ins w:id="26" w:author="Sivasankar, Ravikumar" w:date="2016-09-03T15:43:00Z">
        <w:r w:rsidR="0099577D">
          <w:t>,</w:t>
        </w:r>
      </w:ins>
      <w:ins w:id="27" w:author="Sivasankar, Ravikumar" w:date="2016-09-03T15:20:00Z">
        <w:r>
          <w:t xml:space="preserve"> </w:t>
        </w:r>
      </w:ins>
      <w:ins w:id="28" w:author="Sivasankar, Ravikumar" w:date="2016-09-03T15:43:00Z">
        <w:r w:rsidR="0099577D">
          <w:t xml:space="preserve">as a result of the </w:t>
        </w:r>
      </w:ins>
      <w:ins w:id="29" w:author="Sivasankar, Ravikumar" w:date="2016-09-03T15:20:00Z">
        <w:r>
          <w:t>following:</w:t>
        </w:r>
      </w:ins>
    </w:p>
    <w:p w14:paraId="2E1B3C81" w14:textId="247C8C84" w:rsidR="00D06A50" w:rsidRPr="006C05C2" w:rsidRDefault="00D06A50" w:rsidP="006C05C2">
      <w:pPr>
        <w:pStyle w:val="ListParagraph"/>
        <w:numPr>
          <w:ilvl w:val="0"/>
          <w:numId w:val="50"/>
        </w:numPr>
        <w:jc w:val="both"/>
        <w:rPr>
          <w:ins w:id="30" w:author="Sivasankar, Ravikumar" w:date="2016-09-03T15:21:00Z"/>
          <w:b/>
        </w:rPr>
      </w:pPr>
      <w:ins w:id="31" w:author="Sivasankar, Ravikumar" w:date="2016-09-03T15:21:00Z">
        <w:r w:rsidRPr="006C05C2">
          <w:rPr>
            <w:b/>
          </w:rPr>
          <w:t>Extended Ports are merely an extension of local ports in CB</w:t>
        </w:r>
      </w:ins>
    </w:p>
    <w:p w14:paraId="489DA90F" w14:textId="2FE6CDE4" w:rsidR="00D06A50" w:rsidRDefault="00D06A50" w:rsidP="006C05C2">
      <w:pPr>
        <w:pStyle w:val="ListParagraph"/>
        <w:jc w:val="both"/>
        <w:rPr>
          <w:ins w:id="32" w:author="Sivasankar, Ravikumar" w:date="2016-09-03T15:27:00Z"/>
        </w:rPr>
      </w:pPr>
      <w:ins w:id="33" w:author="Sivasankar, Ravikumar" w:date="2016-09-03T15:21:00Z">
        <w:r>
          <w:t>The CB and its associated PE sub systems should be viewed as a single device with ports being remotely located in a remote device.</w:t>
        </w:r>
      </w:ins>
      <w:ins w:id="34" w:author="Sivasankar, Ravikumar" w:date="2016-09-03T15:22:00Z">
        <w:r>
          <w:t xml:space="preserve"> </w:t>
        </w:r>
      </w:ins>
      <w:ins w:id="35" w:author="Sivasankar, Ravikumar" w:date="2016-09-03T15:26:00Z">
        <w:r>
          <w:t xml:space="preserve">All the Port attributes are applicable to the Extended ports. It is </w:t>
        </w:r>
      </w:ins>
      <w:ins w:id="36" w:author="Sivasankar, Ravikumar" w:date="2016-09-03T15:27:00Z">
        <w:r>
          <w:t>just that these Port attributes are applicable within the scope of the PE and not within the scope of the CB.</w:t>
        </w:r>
      </w:ins>
      <w:ins w:id="37" w:author="Sivasankar, Ravikumar" w:date="2016-09-03T15:25:00Z">
        <w:r>
          <w:t xml:space="preserve"> </w:t>
        </w:r>
      </w:ins>
    </w:p>
    <w:p w14:paraId="7770932B" w14:textId="636B8C00" w:rsidR="00D06A50" w:rsidRDefault="00D06A50" w:rsidP="006C05C2">
      <w:pPr>
        <w:pStyle w:val="ListParagraph"/>
        <w:jc w:val="both"/>
        <w:rPr>
          <w:ins w:id="38" w:author="Sivasankar, Ravikumar" w:date="2016-09-03T15:43:00Z"/>
        </w:rPr>
      </w:pPr>
      <w:ins w:id="39" w:author="Sivasankar, Ravikumar" w:date="2016-09-03T15:22:00Z">
        <w:r>
          <w:t xml:space="preserve">It is similar to a Chassis based system, with CB being the control card and the PEs </w:t>
        </w:r>
      </w:ins>
      <w:ins w:id="40" w:author="Sivasankar, Ravikumar" w:date="2016-09-03T15:23:00Z">
        <w:r>
          <w:t>being the Linecards</w:t>
        </w:r>
      </w:ins>
    </w:p>
    <w:p w14:paraId="58A723C7" w14:textId="04F41013" w:rsidR="0099577D" w:rsidRPr="006C05C2" w:rsidRDefault="0099577D" w:rsidP="006C05C2">
      <w:pPr>
        <w:pStyle w:val="ListParagraph"/>
        <w:numPr>
          <w:ilvl w:val="0"/>
          <w:numId w:val="50"/>
        </w:numPr>
        <w:jc w:val="both"/>
        <w:rPr>
          <w:ins w:id="41" w:author="Sivasankar, Ravikumar" w:date="2016-09-03T15:43:00Z"/>
          <w:b/>
        </w:rPr>
      </w:pPr>
      <w:ins w:id="42" w:author="Sivasankar, Ravikumar" w:date="2016-09-03T15:43:00Z">
        <w:r w:rsidRPr="006C05C2">
          <w:rPr>
            <w:b/>
          </w:rPr>
          <w:t>Extended Port is a Bridge Port</w:t>
        </w:r>
      </w:ins>
    </w:p>
    <w:p w14:paraId="6E76FEB6" w14:textId="4CBC35C7" w:rsidR="0099577D" w:rsidRDefault="0099577D" w:rsidP="006C05C2">
      <w:pPr>
        <w:pStyle w:val="ListParagraph"/>
        <w:jc w:val="both"/>
        <w:rPr>
          <w:ins w:id="43" w:author="Sivasankar, Ravikumar" w:date="2016-09-03T15:23:00Z"/>
        </w:rPr>
      </w:pPr>
      <w:ins w:id="44" w:author="Sivasankar, Ravikumar" w:date="2016-09-03T15:44:00Z">
        <w:r>
          <w:t>Extended Port is a Bridge Port. It can also function as a Sub Port</w:t>
        </w:r>
      </w:ins>
      <w:ins w:id="45" w:author="Sivasankar, Ravikumar" w:date="2016-09-03T15:45:00Z">
        <w:r>
          <w:t>.</w:t>
        </w:r>
      </w:ins>
      <w:ins w:id="46" w:author="Sivasankar, Ravikumar" w:date="2016-09-03T15:44:00Z">
        <w:r>
          <w:t xml:space="preserve"> </w:t>
        </w:r>
      </w:ins>
      <w:ins w:id="47" w:author="Sivasankar, Ravikumar" w:date="2016-09-03T15:45:00Z">
        <w:r>
          <w:t>It can be split to form vPorts ({vlan, Port}). But the vPorts can be instantiated only on the CB and not on the PE</w:t>
        </w:r>
      </w:ins>
    </w:p>
    <w:p w14:paraId="7A1576D4" w14:textId="6AECD495" w:rsidR="00D06A50" w:rsidRPr="006C05C2" w:rsidRDefault="00D06A50" w:rsidP="006C05C2">
      <w:pPr>
        <w:pStyle w:val="ListParagraph"/>
        <w:numPr>
          <w:ilvl w:val="0"/>
          <w:numId w:val="50"/>
        </w:numPr>
        <w:jc w:val="both"/>
        <w:rPr>
          <w:ins w:id="48" w:author="Sivasankar, Ravikumar" w:date="2016-09-03T15:28:00Z"/>
          <w:b/>
        </w:rPr>
      </w:pPr>
      <w:ins w:id="49" w:author="Sivasankar, Ravikumar" w:date="2016-09-03T15:28:00Z">
        <w:r w:rsidRPr="006C05C2">
          <w:rPr>
            <w:b/>
          </w:rPr>
          <w:t>LAG can contain Extended Ports</w:t>
        </w:r>
      </w:ins>
    </w:p>
    <w:p w14:paraId="44758144" w14:textId="5D3B6E3E" w:rsidR="00D06A50" w:rsidRDefault="00D06A50" w:rsidP="006C05C2">
      <w:pPr>
        <w:pStyle w:val="ListParagraph"/>
        <w:jc w:val="both"/>
        <w:rPr>
          <w:ins w:id="50" w:author="Sivasankar, Ravikumar" w:date="2016-09-03T15:29:00Z"/>
        </w:rPr>
      </w:pPr>
      <w:ins w:id="51" w:author="Sivasankar, Ravikumar" w:date="2016-09-03T15:28:00Z">
        <w:r>
          <w:t>The LAGs can be formed</w:t>
        </w:r>
      </w:ins>
      <w:ins w:id="52" w:author="Sivasankar, Ravikumar" w:date="2016-09-03T15:29:00Z">
        <w:r w:rsidR="00E51ADA">
          <w:t xml:space="preserve"> using Extended Ports. But all the LAG members must be Extended Ports. LAGs cannot include Tunnel objects as members.</w:t>
        </w:r>
      </w:ins>
    </w:p>
    <w:p w14:paraId="7BB1E525" w14:textId="7E425A24" w:rsidR="00E51ADA" w:rsidRPr="006C05C2" w:rsidRDefault="00E51ADA" w:rsidP="006C05C2">
      <w:pPr>
        <w:pStyle w:val="ListParagraph"/>
        <w:numPr>
          <w:ilvl w:val="0"/>
          <w:numId w:val="50"/>
        </w:numPr>
        <w:jc w:val="both"/>
        <w:rPr>
          <w:ins w:id="53" w:author="Sivasankar, Ravikumar" w:date="2016-09-03T15:37:00Z"/>
          <w:b/>
        </w:rPr>
      </w:pPr>
      <w:ins w:id="54" w:author="Sivasankar, Ravikumar" w:date="2016-09-03T15:37:00Z">
        <w:r w:rsidRPr="006C05C2">
          <w:rPr>
            <w:b/>
          </w:rPr>
          <w:t>ETag Header is just a Tag</w:t>
        </w:r>
      </w:ins>
    </w:p>
    <w:p w14:paraId="0B6C851D" w14:textId="6CC56391" w:rsidR="00E51ADA" w:rsidRDefault="00E51ADA" w:rsidP="006C05C2">
      <w:pPr>
        <w:pStyle w:val="ListParagraph"/>
        <w:jc w:val="both"/>
        <w:rPr>
          <w:ins w:id="55" w:author="Sivasankar, Ravikumar" w:date="2016-09-03T15:33:00Z"/>
        </w:rPr>
      </w:pPr>
      <w:ins w:id="56" w:author="Sivasankar, Ravikumar" w:date="2016-09-03T15:30:00Z">
        <w:r>
          <w:t xml:space="preserve">The dot1br header is just a Tag, similar to Vlan Tag. This Tag should not be treated as an overlay/underlay header. </w:t>
        </w:r>
      </w:ins>
      <w:ins w:id="57" w:author="Sivasankar, Ravikumar" w:date="2016-09-03T15:31:00Z">
        <w:r>
          <w:t xml:space="preserve">The PE inserts the E-Tag on the frames received on its Access Ports. The Ethernet header is not modified. The CB receives this frame on its Cascading Port. </w:t>
        </w:r>
      </w:ins>
      <w:ins w:id="58" w:author="Sivasankar, Ravikumar" w:date="2016-09-03T15:32:00Z">
        <w:r>
          <w:t xml:space="preserve">It </w:t>
        </w:r>
      </w:ins>
      <w:ins w:id="59" w:author="Sivasankar, Ravikumar" w:date="2016-09-03T15:33:00Z">
        <w:r>
          <w:t>considers the frame</w:t>
        </w:r>
      </w:ins>
      <w:ins w:id="60" w:author="Sivasankar, Ravikumar" w:date="2016-09-03T15:32:00Z">
        <w:r>
          <w:t xml:space="preserve"> </w:t>
        </w:r>
      </w:ins>
      <w:ins w:id="61" w:author="Sivasankar, Ravikumar" w:date="2016-09-03T15:33:00Z">
        <w:r>
          <w:t>being</w:t>
        </w:r>
      </w:ins>
      <w:ins w:id="62" w:author="Sivasankar, Ravikumar" w:date="2016-09-03T15:32:00Z">
        <w:r>
          <w:t xml:space="preserve"> received on the Extended Port</w:t>
        </w:r>
      </w:ins>
      <w:ins w:id="63" w:author="Sivasankar, Ravikumar" w:date="2016-09-03T15:33:00Z">
        <w:r>
          <w:t xml:space="preserve"> and not on the Cascading Port. The Mac Learning happens on the Extended Port.</w:t>
        </w:r>
      </w:ins>
    </w:p>
    <w:p w14:paraId="5CE588FE" w14:textId="1D1ACF3F" w:rsidR="00E51ADA" w:rsidRDefault="00E51ADA" w:rsidP="006C05C2">
      <w:pPr>
        <w:pStyle w:val="ListParagraph"/>
        <w:jc w:val="both"/>
        <w:rPr>
          <w:ins w:id="64" w:author="Sivasankar, Ravikumar" w:date="2016-09-03T15:33:00Z"/>
        </w:rPr>
      </w:pPr>
      <w:ins w:id="65" w:author="Sivasankar, Ravikumar" w:date="2016-09-03T15:33:00Z">
        <w:r>
          <w:t>The Cascading Port in CB must be treated like a Fabric Port in a Chassis based system</w:t>
        </w:r>
      </w:ins>
    </w:p>
    <w:p w14:paraId="2163026F" w14:textId="77777777" w:rsidR="00E51ADA" w:rsidRPr="006C05C2" w:rsidRDefault="00E51ADA" w:rsidP="006C05C2">
      <w:pPr>
        <w:pStyle w:val="ListParagraph"/>
        <w:numPr>
          <w:ilvl w:val="0"/>
          <w:numId w:val="50"/>
        </w:numPr>
        <w:jc w:val="both"/>
        <w:rPr>
          <w:ins w:id="66" w:author="Sivasankar, Ravikumar" w:date="2016-09-03T15:38:00Z"/>
          <w:b/>
        </w:rPr>
      </w:pPr>
      <w:ins w:id="67" w:author="Sivasankar, Ravikumar" w:date="2016-09-03T15:38:00Z">
        <w:r w:rsidRPr="006C05C2">
          <w:rPr>
            <w:b/>
          </w:rPr>
          <w:t>Asymmetric traffic flow.</w:t>
        </w:r>
      </w:ins>
    </w:p>
    <w:p w14:paraId="3B8C77CD" w14:textId="77777777" w:rsidR="009D03A1" w:rsidRDefault="00E51ADA" w:rsidP="006C05C2">
      <w:pPr>
        <w:pStyle w:val="ListParagraph"/>
        <w:jc w:val="both"/>
        <w:rPr>
          <w:ins w:id="68" w:author="Sivasankar, Ravikumar" w:date="2016-09-03T15:40:00Z"/>
        </w:rPr>
      </w:pPr>
      <w:ins w:id="69" w:author="Sivasankar, Ravikumar" w:date="2016-09-03T15:38:00Z">
        <w:r>
          <w:t xml:space="preserve">The traffic flow in the dot1br domain is asymmetric. The upstream flow (from PE ports to CB) </w:t>
        </w:r>
      </w:ins>
      <w:ins w:id="70" w:author="Sivasankar, Ravikumar" w:date="2016-09-03T15:39:00Z">
        <w:r w:rsidR="009D03A1">
          <w:t xml:space="preserve">can neither be treated as unicast or multicast. </w:t>
        </w:r>
      </w:ins>
      <w:ins w:id="71" w:author="Sivasankar, Ravikumar" w:date="2016-09-03T15:40:00Z">
        <w:r w:rsidR="009D03A1">
          <w:t xml:space="preserve">The downstream flow is either unicast or multicast based on the L2 Table lookup. </w:t>
        </w:r>
      </w:ins>
    </w:p>
    <w:p w14:paraId="6B89B612" w14:textId="70ED8130" w:rsidR="00E51ADA" w:rsidRPr="006C05C2" w:rsidRDefault="009D03A1" w:rsidP="006C05C2">
      <w:pPr>
        <w:pStyle w:val="ListParagraph"/>
        <w:jc w:val="both"/>
        <w:rPr>
          <w:ins w:id="72" w:author="Sivasankar, Ravikumar" w:date="2016-09-03T15:19:00Z"/>
        </w:rPr>
      </w:pPr>
      <w:ins w:id="73" w:author="Sivasankar, Ravikumar" w:date="2016-09-03T15:40:00Z">
        <w:r>
          <w:t xml:space="preserve">If we were to map the dot1br functionality to Tunnel model, then there should be support for Point to Multipoint </w:t>
        </w:r>
      </w:ins>
      <w:ins w:id="74" w:author="Sivasankar, Ravikumar" w:date="2016-09-03T15:42:00Z">
        <w:r>
          <w:t>Tunnels (single source, multiple receivers)</w:t>
        </w:r>
      </w:ins>
      <w:ins w:id="75" w:author="Sivasankar, Ravikumar" w:date="2016-09-03T15:40:00Z">
        <w:r>
          <w:t xml:space="preserve"> for handling multicast traffic at CB.</w:t>
        </w:r>
      </w:ins>
      <w:ins w:id="76" w:author="Sivasankar, Ravikumar" w:date="2016-09-03T15:38:00Z">
        <w:r w:rsidR="00E51ADA">
          <w:t xml:space="preserve"> </w:t>
        </w:r>
      </w:ins>
    </w:p>
    <w:p w14:paraId="28EDF92C" w14:textId="77777777" w:rsidR="002559D2" w:rsidRDefault="002559D2" w:rsidP="006C05C2">
      <w:pPr>
        <w:pStyle w:val="Heading1"/>
        <w:jc w:val="both"/>
      </w:pPr>
      <w:r>
        <w:br w:type="page"/>
      </w:r>
    </w:p>
    <w:p w14:paraId="7B6C8530" w14:textId="77777777" w:rsidR="00DC21A2" w:rsidRDefault="00DC21A2" w:rsidP="00AA766A">
      <w:pPr>
        <w:ind w:left="5829"/>
      </w:pPr>
    </w:p>
    <w:p w14:paraId="1E0ED9A5" w14:textId="2CA1D150" w:rsidR="00F11153" w:rsidRDefault="002022B5" w:rsidP="00F11153">
      <w:pPr>
        <w:pStyle w:val="Heading1"/>
      </w:pPr>
      <w:bookmarkStart w:id="77" w:name="_Toc460680932"/>
      <w:r>
        <w:t>Specification</w:t>
      </w:r>
      <w:bookmarkEnd w:id="77"/>
      <w:r w:rsidR="00F11153">
        <w:tab/>
      </w:r>
    </w:p>
    <w:p w14:paraId="28788037" w14:textId="77777777" w:rsidR="00547C53" w:rsidRDefault="00547C53" w:rsidP="00547C53">
      <w:pPr>
        <w:pStyle w:val="Heading2"/>
        <w:numPr>
          <w:ilvl w:val="0"/>
          <w:numId w:val="0"/>
        </w:numPr>
        <w:ind w:left="576"/>
      </w:pPr>
    </w:p>
    <w:p w14:paraId="7DBCDB11" w14:textId="47EBD974" w:rsidR="00685E6B" w:rsidRDefault="00685E6B" w:rsidP="000B451F">
      <w:pPr>
        <w:pStyle w:val="Heading2"/>
      </w:pPr>
      <w:bookmarkStart w:id="78" w:name="_Toc460680933"/>
      <w:r>
        <w:t>Changes to saitypes.h</w:t>
      </w:r>
      <w:bookmarkEnd w:id="78"/>
    </w:p>
    <w:p w14:paraId="65311932" w14:textId="72B253EE" w:rsidR="005E7907" w:rsidRDefault="005E7907" w:rsidP="005E7907">
      <w:pPr>
        <w:pStyle w:val="code"/>
      </w:pPr>
      <w:r>
        <w:t>typedef enum _sai_object_type_t {</w:t>
      </w:r>
    </w:p>
    <w:p w14:paraId="34ABC043" w14:textId="64A714CB" w:rsidR="005E7907" w:rsidRDefault="005E7907" w:rsidP="005E7907">
      <w:pPr>
        <w:pStyle w:val="code"/>
      </w:pPr>
      <w:r>
        <w:t xml:space="preserve">           …</w:t>
      </w:r>
    </w:p>
    <w:p w14:paraId="23C3F9DE" w14:textId="419ED903" w:rsidR="005E7907" w:rsidRDefault="005E7907" w:rsidP="005E7907">
      <w:pPr>
        <w:pStyle w:val="code"/>
      </w:pPr>
      <w:r>
        <w:t xml:space="preserve">   </w:t>
      </w:r>
      <w:r w:rsidRPr="005E7907">
        <w:t>SAI_OBJECT_TYPE_</w:t>
      </w:r>
      <w:r w:rsidR="009937A8">
        <w:t>DOT1BR_</w:t>
      </w:r>
      <w:r w:rsidRPr="005E7907">
        <w:t>EXTENDED_PORT    = 30</w:t>
      </w:r>
      <w:r>
        <w:t>,</w:t>
      </w:r>
    </w:p>
    <w:p w14:paraId="2427D0E4" w14:textId="60AAE21C" w:rsidR="00F56A67" w:rsidRDefault="00F56A67" w:rsidP="005E7907">
      <w:pPr>
        <w:pStyle w:val="code"/>
        <w:rPr>
          <w:lang w:val="fr-FR"/>
        </w:rPr>
      </w:pPr>
      <w:r w:rsidRPr="00DD56E5">
        <w:rPr>
          <w:lang w:val="fr-FR"/>
        </w:rPr>
        <w:t xml:space="preserve">   SAI_OBJECT_TYPE_DOT1BR_PORT             = 31,</w:t>
      </w:r>
    </w:p>
    <w:p w14:paraId="30C2F916" w14:textId="7243E9C9" w:rsidR="00B54347" w:rsidRPr="00B54347" w:rsidRDefault="00B54347" w:rsidP="005E7907">
      <w:pPr>
        <w:pStyle w:val="code"/>
      </w:pPr>
      <w:r w:rsidRPr="00454EDB">
        <w:rPr>
          <w:lang w:val="fr-FR"/>
        </w:rPr>
        <w:t xml:space="preserve">   </w:t>
      </w:r>
      <w:r w:rsidRPr="00DD56E5">
        <w:t>SAI_OBJECT_TYPE_DOT1BR_</w:t>
      </w:r>
      <w:r w:rsidR="00A00C4B">
        <w:t>ECID</w:t>
      </w:r>
      <w:r w:rsidRPr="00DD56E5">
        <w:t>_</w:t>
      </w:r>
      <w:r w:rsidR="00A00C4B">
        <w:t>FWD_</w:t>
      </w:r>
      <w:r w:rsidRPr="00DD56E5">
        <w:t>ENTRY</w:t>
      </w:r>
      <w:r>
        <w:t xml:space="preserve">   = 32,</w:t>
      </w:r>
    </w:p>
    <w:p w14:paraId="6FC56091" w14:textId="1A3D5385" w:rsidR="005E7907" w:rsidRDefault="005E7907" w:rsidP="005E7907">
      <w:pPr>
        <w:pStyle w:val="code"/>
      </w:pPr>
      <w:r>
        <w:t>} sai_object_type_t;</w:t>
      </w:r>
    </w:p>
    <w:p w14:paraId="6BDF87CC" w14:textId="77777777" w:rsidR="005E7907" w:rsidRDefault="005E7907" w:rsidP="005E7907">
      <w:pPr>
        <w:pStyle w:val="code"/>
      </w:pPr>
    </w:p>
    <w:p w14:paraId="4870BFBD" w14:textId="77777777" w:rsidR="00547C53" w:rsidRPr="005E7907" w:rsidRDefault="00547C53" w:rsidP="005E7907">
      <w:pPr>
        <w:pStyle w:val="code"/>
      </w:pPr>
    </w:p>
    <w:p w14:paraId="63363D31" w14:textId="77777777" w:rsidR="00CD322D" w:rsidRDefault="00CD322D" w:rsidP="00CD322D">
      <w:pPr>
        <w:pStyle w:val="Heading2"/>
        <w:numPr>
          <w:ilvl w:val="0"/>
          <w:numId w:val="0"/>
        </w:numPr>
        <w:ind w:left="576"/>
      </w:pPr>
    </w:p>
    <w:p w14:paraId="512D08B8" w14:textId="337802B7" w:rsidR="00685E6B" w:rsidRDefault="00685E6B" w:rsidP="00685E6B">
      <w:pPr>
        <w:pStyle w:val="Heading2"/>
      </w:pPr>
      <w:bookmarkStart w:id="79" w:name="_Toc460680934"/>
      <w:r>
        <w:t>Changes to sai.h</w:t>
      </w:r>
      <w:bookmarkEnd w:id="79"/>
    </w:p>
    <w:p w14:paraId="72DDACAA" w14:textId="77777777" w:rsidR="005E7907" w:rsidRDefault="005E7907" w:rsidP="005E7907">
      <w:pPr>
        <w:pStyle w:val="code"/>
      </w:pPr>
      <w:r>
        <w:t>typedef enum _sai_api_t</w:t>
      </w:r>
    </w:p>
    <w:p w14:paraId="3D35E434" w14:textId="77777777" w:rsidR="005E7907" w:rsidRDefault="005E7907" w:rsidP="005E7907">
      <w:pPr>
        <w:pStyle w:val="code"/>
      </w:pPr>
      <w:r>
        <w:t>{</w:t>
      </w:r>
    </w:p>
    <w:p w14:paraId="158508CD" w14:textId="78D59AD1" w:rsidR="005E7907" w:rsidRPr="005E7907" w:rsidRDefault="005E7907" w:rsidP="005E7907">
      <w:pPr>
        <w:pStyle w:val="code"/>
        <w:rPr>
          <w:lang w:val="fr-FR"/>
        </w:rPr>
      </w:pPr>
      <w:r w:rsidRPr="005E7907">
        <w:rPr>
          <w:lang w:val="fr-FR"/>
        </w:rPr>
        <w:t xml:space="preserve">   </w:t>
      </w:r>
      <w:r>
        <w:rPr>
          <w:lang w:val="fr-FR"/>
        </w:rPr>
        <w:t xml:space="preserve">      </w:t>
      </w:r>
      <w:r w:rsidRPr="005E7907">
        <w:rPr>
          <w:lang w:val="fr-FR"/>
        </w:rPr>
        <w:t xml:space="preserve">  …</w:t>
      </w:r>
    </w:p>
    <w:p w14:paraId="6B3F60E5" w14:textId="62F2DCA5" w:rsidR="005E7907" w:rsidRDefault="005E7907" w:rsidP="005E7907">
      <w:pPr>
        <w:pStyle w:val="code"/>
        <w:rPr>
          <w:lang w:val="fr-FR"/>
        </w:rPr>
      </w:pPr>
      <w:r w:rsidRPr="005E7907">
        <w:rPr>
          <w:lang w:val="fr-FR"/>
        </w:rPr>
        <w:t xml:space="preserve">    SAI_API_DOT1BR_EXTENDED_PORT </w:t>
      </w:r>
      <w:r w:rsidR="00A00C4B">
        <w:rPr>
          <w:lang w:val="fr-FR"/>
        </w:rPr>
        <w:t xml:space="preserve">   </w:t>
      </w:r>
      <w:r w:rsidRPr="005E7907">
        <w:rPr>
          <w:lang w:val="fr-FR"/>
        </w:rPr>
        <w:t>= 26,  /**&lt; sai_dot1br_extended_port_api_t */</w:t>
      </w:r>
    </w:p>
    <w:p w14:paraId="314614FA" w14:textId="2614A588" w:rsidR="00EA5BF5" w:rsidRDefault="00EA5BF5" w:rsidP="005E7907">
      <w:pPr>
        <w:pStyle w:val="code"/>
        <w:rPr>
          <w:lang w:val="fr-FR"/>
        </w:rPr>
      </w:pPr>
      <w:r>
        <w:rPr>
          <w:lang w:val="fr-FR"/>
        </w:rPr>
        <w:t xml:space="preserve">    </w:t>
      </w:r>
      <w:r w:rsidRPr="005E7907">
        <w:rPr>
          <w:lang w:val="fr-FR"/>
        </w:rPr>
        <w:t xml:space="preserve">SAI_API_DOT1BR_PORT </w:t>
      </w:r>
      <w:r>
        <w:rPr>
          <w:lang w:val="fr-FR"/>
        </w:rPr>
        <w:t xml:space="preserve">            </w:t>
      </w:r>
      <w:r w:rsidRPr="005E7907">
        <w:rPr>
          <w:lang w:val="fr-FR"/>
        </w:rPr>
        <w:t>= 2</w:t>
      </w:r>
      <w:r>
        <w:rPr>
          <w:lang w:val="fr-FR"/>
        </w:rPr>
        <w:t>7</w:t>
      </w:r>
      <w:r w:rsidRPr="005E7907">
        <w:rPr>
          <w:lang w:val="fr-FR"/>
        </w:rPr>
        <w:t>,  /**&lt; sai_dot1br_port_api_t */</w:t>
      </w:r>
    </w:p>
    <w:p w14:paraId="011F1E17" w14:textId="0497CAD3" w:rsidR="00EA5BF5" w:rsidRPr="00A00C4B" w:rsidRDefault="00EA5BF5" w:rsidP="005E7907">
      <w:pPr>
        <w:pStyle w:val="code"/>
        <w:rPr>
          <w:lang w:val="fr-FR"/>
        </w:rPr>
      </w:pPr>
      <w:r w:rsidRPr="00E31386">
        <w:rPr>
          <w:lang w:val="fr-FR"/>
        </w:rPr>
        <w:t xml:space="preserve">    </w:t>
      </w:r>
      <w:r w:rsidRPr="00A00C4B">
        <w:rPr>
          <w:lang w:val="fr-FR"/>
        </w:rPr>
        <w:t>SAI_API_DOT1BR_</w:t>
      </w:r>
      <w:r w:rsidR="00A00C4B" w:rsidRPr="00A00C4B">
        <w:rPr>
          <w:lang w:val="fr-FR"/>
        </w:rPr>
        <w:t>ECID_FWD_</w:t>
      </w:r>
      <w:r w:rsidRPr="00A00C4B">
        <w:rPr>
          <w:lang w:val="fr-FR"/>
        </w:rPr>
        <w:t>ENTRY   = 28,  /**&lt; sai_dot1br_</w:t>
      </w:r>
      <w:r w:rsidR="00A00C4B">
        <w:rPr>
          <w:lang w:val="fr-FR"/>
        </w:rPr>
        <w:t>ecid_</w:t>
      </w:r>
      <w:r w:rsidRPr="00A00C4B">
        <w:rPr>
          <w:lang w:val="fr-FR"/>
        </w:rPr>
        <w:t>f</w:t>
      </w:r>
      <w:r w:rsidR="00A00C4B">
        <w:rPr>
          <w:lang w:val="fr-FR"/>
        </w:rPr>
        <w:t>wd</w:t>
      </w:r>
      <w:r w:rsidRPr="00A00C4B">
        <w:rPr>
          <w:lang w:val="fr-FR"/>
        </w:rPr>
        <w:t xml:space="preserve">_entry_api_t */  </w:t>
      </w:r>
    </w:p>
    <w:p w14:paraId="7969930B" w14:textId="79753330" w:rsidR="005E7907" w:rsidRDefault="005E7907" w:rsidP="005E7907">
      <w:pPr>
        <w:pStyle w:val="code"/>
      </w:pPr>
      <w:r>
        <w:t>} sai_api_t;</w:t>
      </w:r>
    </w:p>
    <w:p w14:paraId="2BAF5560" w14:textId="77777777" w:rsidR="005E7907" w:rsidRPr="005E7907" w:rsidRDefault="005E7907" w:rsidP="005E7907">
      <w:pPr>
        <w:pStyle w:val="code"/>
      </w:pPr>
    </w:p>
    <w:p w14:paraId="32D67A43" w14:textId="77777777" w:rsidR="00CD322D" w:rsidRDefault="00CD322D" w:rsidP="00CD322D">
      <w:pPr>
        <w:pStyle w:val="Heading2"/>
        <w:numPr>
          <w:ilvl w:val="0"/>
          <w:numId w:val="0"/>
        </w:numPr>
        <w:ind w:left="576"/>
      </w:pPr>
    </w:p>
    <w:p w14:paraId="691D20AC" w14:textId="77777777" w:rsidR="00CD322D" w:rsidRDefault="00CD322D" w:rsidP="00CD322D">
      <w:pPr>
        <w:pStyle w:val="Heading2"/>
        <w:numPr>
          <w:ilvl w:val="0"/>
          <w:numId w:val="0"/>
        </w:numPr>
        <w:ind w:left="576"/>
      </w:pPr>
    </w:p>
    <w:p w14:paraId="02F504CA" w14:textId="09B6EC52" w:rsidR="00685E6B" w:rsidRDefault="00685E6B" w:rsidP="00685E6B">
      <w:pPr>
        <w:pStyle w:val="Heading2"/>
      </w:pPr>
      <w:bookmarkStart w:id="80" w:name="_Toc460680935"/>
      <w:r>
        <w:t>Changes to saiport.h</w:t>
      </w:r>
      <w:bookmarkEnd w:id="80"/>
    </w:p>
    <w:p w14:paraId="00062CFE" w14:textId="77777777" w:rsidR="005E7907" w:rsidRPr="005E7907" w:rsidRDefault="005E7907" w:rsidP="005E7907">
      <w:pPr>
        <w:pStyle w:val="code"/>
        <w:rPr>
          <w:lang w:val="fr-FR"/>
        </w:rPr>
      </w:pPr>
      <w:r w:rsidRPr="005E7907">
        <w:rPr>
          <w:lang w:val="fr-FR"/>
        </w:rPr>
        <w:t>typedef enum _sai_port_attr_t</w:t>
      </w:r>
    </w:p>
    <w:p w14:paraId="07F8AF92" w14:textId="77777777" w:rsidR="005E7907" w:rsidRDefault="005E7907" w:rsidP="005E7907">
      <w:pPr>
        <w:pStyle w:val="code"/>
      </w:pPr>
      <w:r w:rsidRPr="00CD322D">
        <w:t>{</w:t>
      </w:r>
    </w:p>
    <w:p w14:paraId="1104D172" w14:textId="3A55A28B" w:rsidR="00DB20E1" w:rsidRDefault="00DB20E1" w:rsidP="005E7907">
      <w:pPr>
        <w:pStyle w:val="code"/>
      </w:pPr>
      <w:r>
        <w:t xml:space="preserve">    /** NOT Applicable to 802.1BR Extended Ports */</w:t>
      </w:r>
    </w:p>
    <w:p w14:paraId="00E3B2F9" w14:textId="77777777" w:rsidR="00DB20E1" w:rsidRPr="00CD322D" w:rsidRDefault="00DB20E1" w:rsidP="005E7907">
      <w:pPr>
        <w:pStyle w:val="code"/>
      </w:pPr>
    </w:p>
    <w:p w14:paraId="0EA7CFD7" w14:textId="6A74165B" w:rsidR="005E7907" w:rsidRPr="00CD322D" w:rsidRDefault="005E7907" w:rsidP="005E7907">
      <w:pPr>
        <w:pStyle w:val="code"/>
      </w:pPr>
      <w:r w:rsidRPr="00CD322D">
        <w:t xml:space="preserve">    /** READ-ONLY */</w:t>
      </w:r>
    </w:p>
    <w:p w14:paraId="7A54C21D" w14:textId="77777777" w:rsidR="00207AD7" w:rsidRPr="005E7907" w:rsidRDefault="00207AD7" w:rsidP="00207AD7">
      <w:pPr>
        <w:pStyle w:val="code"/>
      </w:pPr>
      <w:r w:rsidRPr="005E7907">
        <w:t xml:space="preserve">          …</w:t>
      </w:r>
    </w:p>
    <w:p w14:paraId="028A8FE6" w14:textId="77777777" w:rsidR="005E7907" w:rsidRPr="00CD322D" w:rsidRDefault="005E7907" w:rsidP="005E7907">
      <w:pPr>
        <w:pStyle w:val="code"/>
      </w:pPr>
    </w:p>
    <w:p w14:paraId="18BF2EF8" w14:textId="4907EDF7" w:rsidR="005E7907" w:rsidRPr="00CD322D" w:rsidRDefault="00207AD7" w:rsidP="005E7907">
      <w:pPr>
        <w:pStyle w:val="code"/>
      </w:pPr>
      <w:r w:rsidRPr="00CD322D">
        <w:t xml:space="preserve">    </w:t>
      </w:r>
      <w:r w:rsidR="005E7907" w:rsidRPr="00CD322D">
        <w:t>/** READ-WRITE */</w:t>
      </w:r>
    </w:p>
    <w:p w14:paraId="614C6E68" w14:textId="77777777" w:rsidR="00207AD7" w:rsidRPr="005E7907" w:rsidRDefault="00207AD7" w:rsidP="00207AD7">
      <w:pPr>
        <w:pStyle w:val="code"/>
      </w:pPr>
      <w:r w:rsidRPr="005E7907">
        <w:t xml:space="preserve">          …</w:t>
      </w:r>
    </w:p>
    <w:p w14:paraId="73669C21" w14:textId="77777777" w:rsidR="00207AD7" w:rsidRPr="00207AD7" w:rsidRDefault="00207AD7" w:rsidP="00207AD7">
      <w:pPr>
        <w:pStyle w:val="code"/>
      </w:pPr>
    </w:p>
    <w:p w14:paraId="7A677D83" w14:textId="4D266C38" w:rsidR="00A12563" w:rsidRDefault="00207AD7" w:rsidP="00207AD7">
      <w:pPr>
        <w:pStyle w:val="code"/>
      </w:pPr>
      <w:r w:rsidRPr="00207AD7">
        <w:t xml:space="preserve">    /** Dropping of 802.1BR untagged frames on ingress [bool]</w:t>
      </w:r>
      <w:r w:rsidR="00A12563">
        <w:t xml:space="preserve"> </w:t>
      </w:r>
      <w:r w:rsidRPr="00207AD7">
        <w:t>(default to FALSE)</w:t>
      </w:r>
      <w:r w:rsidR="00A12563">
        <w:t>.</w:t>
      </w:r>
    </w:p>
    <w:p w14:paraId="3438A1EE" w14:textId="1246A033" w:rsidR="00207AD7" w:rsidRPr="00207AD7" w:rsidRDefault="00A12563" w:rsidP="00EE42CC">
      <w:pPr>
        <w:pStyle w:val="code"/>
      </w:pPr>
      <w:r>
        <w:t xml:space="preserve">     </w:t>
      </w:r>
      <w:r w:rsidR="00207AD7" w:rsidRPr="00207AD7">
        <w:t>*</w:t>
      </w:r>
      <w:r>
        <w:t xml:space="preserve"> Applicable only </w:t>
      </w:r>
      <w:r w:rsidR="0017381B">
        <w:t xml:space="preserve">to </w:t>
      </w:r>
      <w:r>
        <w:t>Physical ports. */</w:t>
      </w:r>
    </w:p>
    <w:p w14:paraId="7BA900B2" w14:textId="77777777" w:rsidR="00207AD7" w:rsidRPr="00207AD7" w:rsidRDefault="00207AD7" w:rsidP="00207AD7">
      <w:pPr>
        <w:pStyle w:val="code"/>
      </w:pPr>
      <w:r w:rsidRPr="00207AD7">
        <w:t xml:space="preserve">    SAI_PORT_ATTR_DOT1BR_DROP_UNTAGGED,</w:t>
      </w:r>
    </w:p>
    <w:p w14:paraId="1D8CB9AE" w14:textId="77777777" w:rsidR="00207AD7" w:rsidRPr="00207AD7" w:rsidRDefault="00207AD7" w:rsidP="00207AD7">
      <w:pPr>
        <w:pStyle w:val="code"/>
      </w:pPr>
    </w:p>
    <w:p w14:paraId="781C95B9" w14:textId="33E72445" w:rsidR="00A12563" w:rsidRDefault="00207AD7" w:rsidP="00207AD7">
      <w:pPr>
        <w:pStyle w:val="code"/>
      </w:pPr>
      <w:r w:rsidRPr="00207AD7">
        <w:t xml:space="preserve">    /** Dropping of 802.1BR tagged frames on ingress [bool]</w:t>
      </w:r>
      <w:r w:rsidR="00A12563">
        <w:t xml:space="preserve"> </w:t>
      </w:r>
      <w:r w:rsidRPr="00CD322D">
        <w:t>(default to FALSE)</w:t>
      </w:r>
    </w:p>
    <w:p w14:paraId="5D98A839" w14:textId="557EBFBD" w:rsidR="00207AD7" w:rsidRPr="00CD322D" w:rsidRDefault="00A12563" w:rsidP="00EE42CC">
      <w:pPr>
        <w:pStyle w:val="code"/>
      </w:pPr>
      <w:r>
        <w:t xml:space="preserve">     </w:t>
      </w:r>
      <w:r w:rsidR="00207AD7" w:rsidRPr="00CD322D">
        <w:t>*</w:t>
      </w:r>
      <w:r>
        <w:t xml:space="preserve"> Applicable only </w:t>
      </w:r>
      <w:r w:rsidR="0017381B">
        <w:t xml:space="preserve">to </w:t>
      </w:r>
      <w:r>
        <w:t>Physical ports. *</w:t>
      </w:r>
      <w:r w:rsidR="00207AD7" w:rsidRPr="00CD322D">
        <w:t>/</w:t>
      </w:r>
    </w:p>
    <w:p w14:paraId="56E5E8CC" w14:textId="447A7264" w:rsidR="005E7907" w:rsidRPr="00CD322D" w:rsidRDefault="00207AD7" w:rsidP="00207AD7">
      <w:pPr>
        <w:pStyle w:val="code"/>
      </w:pPr>
      <w:r w:rsidRPr="00CD322D">
        <w:t xml:space="preserve">    SAI_PORT_ATTR_DOT1BR_DROP_TAGGED,</w:t>
      </w:r>
    </w:p>
    <w:p w14:paraId="4C346C23" w14:textId="77777777" w:rsidR="00207AD7" w:rsidRPr="00CD322D" w:rsidRDefault="00207AD7" w:rsidP="00207AD7">
      <w:pPr>
        <w:pStyle w:val="code"/>
      </w:pPr>
    </w:p>
    <w:p w14:paraId="4DFF6644" w14:textId="0CB9A552" w:rsidR="00207AD7" w:rsidRPr="00160F8B" w:rsidRDefault="00207AD7" w:rsidP="00207AD7">
      <w:pPr>
        <w:pStyle w:val="code"/>
      </w:pPr>
      <w:r w:rsidRPr="00160F8B">
        <w:t>} sai_port_attr_t;</w:t>
      </w:r>
    </w:p>
    <w:p w14:paraId="05120622" w14:textId="77777777" w:rsidR="00FA3191" w:rsidRPr="00160F8B" w:rsidRDefault="00FA3191" w:rsidP="00207AD7">
      <w:pPr>
        <w:pStyle w:val="code"/>
      </w:pPr>
    </w:p>
    <w:p w14:paraId="1D7B5980" w14:textId="77777777" w:rsidR="00CD322D" w:rsidRDefault="00CD322D" w:rsidP="00CD322D">
      <w:pPr>
        <w:pStyle w:val="Heading2"/>
        <w:numPr>
          <w:ilvl w:val="0"/>
          <w:numId w:val="0"/>
        </w:numPr>
        <w:ind w:left="576"/>
      </w:pPr>
    </w:p>
    <w:p w14:paraId="39C1C269" w14:textId="52EEEC2C" w:rsidR="002A745F" w:rsidRDefault="002A745F" w:rsidP="00EE42CC">
      <w:pPr>
        <w:pStyle w:val="Heading2"/>
      </w:pPr>
      <w:bookmarkStart w:id="81" w:name="_Toc460680936"/>
      <w:r>
        <w:t>Changes to saifdb.h</w:t>
      </w:r>
      <w:bookmarkEnd w:id="81"/>
    </w:p>
    <w:p w14:paraId="7E96C8E0" w14:textId="77777777" w:rsidR="002A745F" w:rsidRPr="00EE42CC" w:rsidRDefault="002A745F" w:rsidP="002A745F">
      <w:pPr>
        <w:pStyle w:val="code"/>
      </w:pPr>
      <w:r w:rsidRPr="00EE42CC">
        <w:t>/**</w:t>
      </w:r>
    </w:p>
    <w:p w14:paraId="79A5263E" w14:textId="48DDDDD9" w:rsidR="002A745F" w:rsidRPr="00EE42CC" w:rsidRDefault="002A745F" w:rsidP="002A745F">
      <w:pPr>
        <w:pStyle w:val="code"/>
      </w:pPr>
      <w:r w:rsidRPr="00EE42CC">
        <w:t xml:space="preserve"> * @brief Attribute </w:t>
      </w:r>
      <w:r>
        <w:t>Id for fdb entry</w:t>
      </w:r>
    </w:p>
    <w:p w14:paraId="4FB915E1" w14:textId="77777777" w:rsidR="002A745F" w:rsidRPr="00EE42CC" w:rsidRDefault="002A745F" w:rsidP="002A745F">
      <w:pPr>
        <w:pStyle w:val="code"/>
      </w:pPr>
      <w:r w:rsidRPr="00EE42CC">
        <w:t xml:space="preserve"> */</w:t>
      </w:r>
    </w:p>
    <w:p w14:paraId="0081AFBF" w14:textId="77777777" w:rsidR="002A745F" w:rsidRPr="00BC2BF2" w:rsidRDefault="002A745F" w:rsidP="002A745F">
      <w:pPr>
        <w:pStyle w:val="code"/>
      </w:pPr>
    </w:p>
    <w:p w14:paraId="0A3FD216" w14:textId="42988CE3" w:rsidR="002A745F" w:rsidRPr="00BC2BF2" w:rsidRDefault="002A745F" w:rsidP="002A745F">
      <w:pPr>
        <w:pStyle w:val="code"/>
      </w:pPr>
      <w:r w:rsidRPr="00BC2BF2">
        <w:lastRenderedPageBreak/>
        <w:t>typedef enum _sai_fdb_entry_attr_t</w:t>
      </w:r>
    </w:p>
    <w:p w14:paraId="4D6B431A" w14:textId="77777777" w:rsidR="002A745F" w:rsidRDefault="002A745F" w:rsidP="002A745F">
      <w:pPr>
        <w:pStyle w:val="code"/>
      </w:pPr>
      <w:r w:rsidRPr="00CD322D">
        <w:t>{</w:t>
      </w:r>
    </w:p>
    <w:p w14:paraId="48592AF3" w14:textId="20526088" w:rsidR="002A745F" w:rsidRPr="00BC2BF2" w:rsidRDefault="002A745F" w:rsidP="00EE42CC">
      <w:pPr>
        <w:pStyle w:val="code"/>
      </w:pPr>
      <w:r w:rsidRPr="00BC2BF2">
        <w:t xml:space="preserve">              …</w:t>
      </w:r>
    </w:p>
    <w:p w14:paraId="1FD17BDA" w14:textId="77777777" w:rsidR="002A745F" w:rsidRPr="00BC2BF2" w:rsidRDefault="002A745F" w:rsidP="002A745F">
      <w:pPr>
        <w:pStyle w:val="code"/>
      </w:pPr>
    </w:p>
    <w:p w14:paraId="39A88575" w14:textId="77777777" w:rsidR="002A745F" w:rsidRDefault="002A745F" w:rsidP="00EE42CC">
      <w:pPr>
        <w:pStyle w:val="code"/>
      </w:pPr>
      <w:r w:rsidRPr="00EE42CC">
        <w:t xml:space="preserve">    /** FDB entry port id [sai_object_id_t] (MANDATORY_ON_CREATE|CREATE_AND_SET)</w:t>
      </w:r>
    </w:p>
    <w:p w14:paraId="54EF5E68" w14:textId="42DF474E" w:rsidR="002A745F" w:rsidRDefault="002A745F" w:rsidP="00A31C13">
      <w:pPr>
        <w:pStyle w:val="code"/>
      </w:pPr>
      <w:r>
        <w:t xml:space="preserve">     * The port id here can refer to a generic port object such as SAI port object id,</w:t>
      </w:r>
    </w:p>
    <w:p w14:paraId="0C67A630" w14:textId="26B43344" w:rsidR="002A745F" w:rsidRPr="00EE42CC" w:rsidRDefault="002A745F" w:rsidP="00A31C13">
      <w:pPr>
        <w:pStyle w:val="code"/>
      </w:pPr>
      <w:r w:rsidRPr="00EE42CC">
        <w:t xml:space="preserve">     * SAI LAG object id, </w:t>
      </w:r>
      <w:r w:rsidRPr="00BC2BF2">
        <w:rPr>
          <w:color w:val="00B0F0"/>
        </w:rPr>
        <w:t>SAI 802.1BR Extended port object id,</w:t>
      </w:r>
      <w:r w:rsidRPr="00EE42CC">
        <w:t xml:space="preserve"> etc. on. */</w:t>
      </w:r>
    </w:p>
    <w:p w14:paraId="7E059DA2" w14:textId="628D6730" w:rsidR="002A745F" w:rsidRPr="00EE42CC" w:rsidRDefault="002A745F" w:rsidP="002A745F">
      <w:pPr>
        <w:pStyle w:val="code"/>
      </w:pPr>
      <w:r w:rsidRPr="00EE42CC">
        <w:t xml:space="preserve">    SAI_</w:t>
      </w:r>
      <w:r w:rsidR="00EE42CC">
        <w:t>FDB_ENTRY_ATTR_</w:t>
      </w:r>
      <w:r w:rsidRPr="00EE42CC">
        <w:t>PORT_</w:t>
      </w:r>
      <w:r w:rsidR="00EE42CC">
        <w:t>ID</w:t>
      </w:r>
      <w:r w:rsidRPr="00EE42CC">
        <w:t>,</w:t>
      </w:r>
    </w:p>
    <w:p w14:paraId="387D5899" w14:textId="77777777" w:rsidR="002A745F" w:rsidRPr="00207AD7" w:rsidRDefault="002A745F" w:rsidP="002A745F">
      <w:pPr>
        <w:pStyle w:val="code"/>
      </w:pPr>
      <w:r w:rsidRPr="00EE42CC">
        <w:t xml:space="preserve">    </w:t>
      </w:r>
    </w:p>
    <w:p w14:paraId="541412AC" w14:textId="77777777" w:rsidR="00EE42CC" w:rsidRPr="00EE42CC" w:rsidRDefault="002A745F" w:rsidP="00EE42CC">
      <w:pPr>
        <w:pStyle w:val="code"/>
      </w:pPr>
      <w:r w:rsidRPr="00207AD7">
        <w:t xml:space="preserve">    </w:t>
      </w:r>
      <w:r w:rsidR="00EE42CC" w:rsidRPr="00EE42CC">
        <w:t xml:space="preserve">          …</w:t>
      </w:r>
    </w:p>
    <w:p w14:paraId="211D3976" w14:textId="77777777" w:rsidR="00EE42CC" w:rsidRPr="00EE42CC" w:rsidRDefault="00EE42CC" w:rsidP="00EE42CC">
      <w:pPr>
        <w:pStyle w:val="code"/>
      </w:pPr>
    </w:p>
    <w:p w14:paraId="2E24FEB7" w14:textId="7A8EA0E1" w:rsidR="002A745F" w:rsidRPr="000306EB" w:rsidRDefault="002A745F" w:rsidP="002A745F">
      <w:pPr>
        <w:pStyle w:val="code"/>
      </w:pPr>
      <w:r w:rsidRPr="000306EB">
        <w:t xml:space="preserve">} </w:t>
      </w:r>
      <w:r w:rsidR="00352740">
        <w:t>sai_fdb_entry_attr_t</w:t>
      </w:r>
      <w:r w:rsidRPr="000306EB">
        <w:t>;</w:t>
      </w:r>
    </w:p>
    <w:p w14:paraId="5C4C73BE" w14:textId="77777777" w:rsidR="002A745F" w:rsidRPr="000306EB" w:rsidRDefault="002A745F" w:rsidP="002A745F">
      <w:pPr>
        <w:pStyle w:val="code"/>
      </w:pPr>
    </w:p>
    <w:p w14:paraId="34BE2B7A" w14:textId="77777777" w:rsidR="002A745F" w:rsidRDefault="002A745F" w:rsidP="00EE42CC"/>
    <w:p w14:paraId="752BDDE2" w14:textId="2EEC1792" w:rsidR="00DE192C" w:rsidRDefault="00DE192C" w:rsidP="00DE192C">
      <w:pPr>
        <w:pStyle w:val="Heading2"/>
      </w:pPr>
      <w:bookmarkStart w:id="82" w:name="_Toc460680937"/>
      <w:r>
        <w:t>New File saidot1brport.h</w:t>
      </w:r>
      <w:bookmarkEnd w:id="82"/>
    </w:p>
    <w:p w14:paraId="441E7A3A" w14:textId="77777777" w:rsidR="00DE192C" w:rsidRDefault="00DE192C" w:rsidP="00DE192C">
      <w:pPr>
        <w:pStyle w:val="code"/>
      </w:pPr>
      <w:r>
        <w:t>/**</w:t>
      </w:r>
    </w:p>
    <w:p w14:paraId="6043CFA5" w14:textId="77777777" w:rsidR="00DE192C" w:rsidRDefault="00DE192C" w:rsidP="00DE192C">
      <w:pPr>
        <w:pStyle w:val="code"/>
      </w:pPr>
      <w:r>
        <w:t>* Copyright (c) 2015 Dell Inc.</w:t>
      </w:r>
    </w:p>
    <w:p w14:paraId="2481DF36" w14:textId="77777777" w:rsidR="00DE192C" w:rsidRDefault="00DE192C" w:rsidP="00DE192C">
      <w:pPr>
        <w:pStyle w:val="code"/>
      </w:pPr>
      <w:r>
        <w:t>*</w:t>
      </w:r>
    </w:p>
    <w:p w14:paraId="255CCE2B" w14:textId="77777777" w:rsidR="00DE192C" w:rsidRDefault="00DE192C" w:rsidP="00DE192C">
      <w:pPr>
        <w:pStyle w:val="code"/>
      </w:pPr>
      <w:r>
        <w:t>*    Licensed under the Apache License, Version 2.0 (the "License"); you may</w:t>
      </w:r>
    </w:p>
    <w:p w14:paraId="745E2042" w14:textId="77777777" w:rsidR="00DE192C" w:rsidRDefault="00DE192C" w:rsidP="00DE192C">
      <w:pPr>
        <w:pStyle w:val="code"/>
      </w:pPr>
      <w:r>
        <w:t>*    not use this file except in compliance with the License. You may obtain</w:t>
      </w:r>
    </w:p>
    <w:p w14:paraId="5A087F9B" w14:textId="77777777" w:rsidR="00DE192C" w:rsidRDefault="00DE192C" w:rsidP="00DE192C">
      <w:pPr>
        <w:pStyle w:val="code"/>
      </w:pPr>
      <w:r>
        <w:t>*    a copy of the License at http://www.apache.org/licenses/LICENSE-2.0</w:t>
      </w:r>
    </w:p>
    <w:p w14:paraId="1314526D" w14:textId="77777777" w:rsidR="00DE192C" w:rsidRDefault="00DE192C" w:rsidP="00DE192C">
      <w:pPr>
        <w:pStyle w:val="code"/>
      </w:pPr>
      <w:r>
        <w:t>*</w:t>
      </w:r>
    </w:p>
    <w:p w14:paraId="0DAACF68" w14:textId="77777777" w:rsidR="00DE192C" w:rsidRDefault="00DE192C" w:rsidP="00DE192C">
      <w:pPr>
        <w:pStyle w:val="code"/>
      </w:pPr>
      <w:r>
        <w:t>*    THIS CODE IS PROVIDED ON AN  *AS IS* BASIS, WITHOUT WARRANTIES OR</w:t>
      </w:r>
    </w:p>
    <w:p w14:paraId="6CE377E9" w14:textId="77777777" w:rsidR="00DE192C" w:rsidRDefault="00DE192C" w:rsidP="00DE192C">
      <w:pPr>
        <w:pStyle w:val="code"/>
      </w:pPr>
      <w:r>
        <w:t>*    CONDITIONS OF ANY KIND, EITHER EXPRESS OR IMPLIED, INCLUDING WITHOUT</w:t>
      </w:r>
    </w:p>
    <w:p w14:paraId="6D7C0926" w14:textId="77777777" w:rsidR="00DE192C" w:rsidRDefault="00DE192C" w:rsidP="00DE192C">
      <w:pPr>
        <w:pStyle w:val="code"/>
      </w:pPr>
      <w:r>
        <w:t>*    LIMITATION ANY IMPLIED WARRANTIES OR CONDITIONS OF TITLE, FITNESS</w:t>
      </w:r>
    </w:p>
    <w:p w14:paraId="4A77D909" w14:textId="77777777" w:rsidR="00DE192C" w:rsidRDefault="00DE192C" w:rsidP="00DE192C">
      <w:pPr>
        <w:pStyle w:val="code"/>
      </w:pPr>
      <w:r>
        <w:t>*    FOR A PARTICULAR PURPOSE, MERCHANTABLITY OR NON-INFRINGEMENT.</w:t>
      </w:r>
    </w:p>
    <w:p w14:paraId="72CE0D33" w14:textId="77777777" w:rsidR="00DE192C" w:rsidRDefault="00DE192C" w:rsidP="00DE192C">
      <w:pPr>
        <w:pStyle w:val="code"/>
      </w:pPr>
      <w:r>
        <w:t>*</w:t>
      </w:r>
    </w:p>
    <w:p w14:paraId="65DD630C" w14:textId="77777777" w:rsidR="00DE192C" w:rsidRDefault="00DE192C" w:rsidP="00DE192C">
      <w:pPr>
        <w:pStyle w:val="code"/>
      </w:pPr>
      <w:r>
        <w:t>*    See the Apache Version 2.0 License for specific language governing</w:t>
      </w:r>
    </w:p>
    <w:p w14:paraId="792DB792" w14:textId="77777777" w:rsidR="00DE192C" w:rsidRDefault="00DE192C" w:rsidP="00DE192C">
      <w:pPr>
        <w:pStyle w:val="code"/>
      </w:pPr>
      <w:r>
        <w:t>*    permissions and limitations under the License.</w:t>
      </w:r>
    </w:p>
    <w:p w14:paraId="69E851AD" w14:textId="77777777" w:rsidR="00DE192C" w:rsidRDefault="00DE192C" w:rsidP="00DE192C">
      <w:pPr>
        <w:pStyle w:val="code"/>
      </w:pPr>
      <w:r>
        <w:t>*</w:t>
      </w:r>
    </w:p>
    <w:p w14:paraId="10923A95" w14:textId="77777777" w:rsidR="00DE192C" w:rsidRDefault="00DE192C" w:rsidP="00DE192C">
      <w:pPr>
        <w:pStyle w:val="code"/>
      </w:pPr>
      <w:r>
        <w:t>*/</w:t>
      </w:r>
    </w:p>
    <w:p w14:paraId="54DE2CB6" w14:textId="77777777" w:rsidR="00DE192C" w:rsidRDefault="00DE192C" w:rsidP="00DE192C">
      <w:pPr>
        <w:pStyle w:val="code"/>
      </w:pPr>
      <w:r>
        <w:t>/**</w:t>
      </w:r>
    </w:p>
    <w:p w14:paraId="6A662000" w14:textId="77777777" w:rsidR="00DE192C" w:rsidRDefault="00DE192C" w:rsidP="00DE192C">
      <w:pPr>
        <w:pStyle w:val="code"/>
      </w:pPr>
      <w:r>
        <w:t>* Module Name:</w:t>
      </w:r>
    </w:p>
    <w:p w14:paraId="6AE690B1" w14:textId="77777777" w:rsidR="00DE192C" w:rsidRDefault="00DE192C" w:rsidP="00DE192C">
      <w:pPr>
        <w:pStyle w:val="code"/>
      </w:pPr>
      <w:r>
        <w:t>*</w:t>
      </w:r>
    </w:p>
    <w:p w14:paraId="2A49B756" w14:textId="77777777" w:rsidR="00DE192C" w:rsidRDefault="00DE192C" w:rsidP="00DE192C">
      <w:pPr>
        <w:pStyle w:val="code"/>
      </w:pPr>
      <w:r>
        <w:t>* saidot1brport.h</w:t>
      </w:r>
    </w:p>
    <w:p w14:paraId="690B1A68" w14:textId="77777777" w:rsidR="00DE192C" w:rsidRDefault="00DE192C" w:rsidP="00DE192C">
      <w:pPr>
        <w:pStyle w:val="code"/>
      </w:pPr>
      <w:r>
        <w:t>*</w:t>
      </w:r>
    </w:p>
    <w:p w14:paraId="6A010283" w14:textId="77777777" w:rsidR="00DE192C" w:rsidRDefault="00DE192C" w:rsidP="00DE192C">
      <w:pPr>
        <w:pStyle w:val="code"/>
      </w:pPr>
      <w:r>
        <w:t>* Abstract:</w:t>
      </w:r>
    </w:p>
    <w:p w14:paraId="43CA49A9" w14:textId="77777777" w:rsidR="00DE192C" w:rsidRDefault="00DE192C" w:rsidP="00DE192C">
      <w:pPr>
        <w:pStyle w:val="code"/>
      </w:pPr>
      <w:r>
        <w:t>*</w:t>
      </w:r>
    </w:p>
    <w:p w14:paraId="4278ABB7" w14:textId="77777777" w:rsidR="00DE192C" w:rsidRDefault="00DE192C" w:rsidP="00DE192C">
      <w:pPr>
        <w:pStyle w:val="code"/>
      </w:pPr>
      <w:r>
        <w:t>* This module defines SAI API for IEEE 802.1BR Port attributes.</w:t>
      </w:r>
    </w:p>
    <w:p w14:paraId="2A6064B9" w14:textId="77777777" w:rsidR="00DE192C" w:rsidRDefault="00DE192C" w:rsidP="00DE192C">
      <w:pPr>
        <w:pStyle w:val="code"/>
      </w:pPr>
      <w:r>
        <w:t>*</w:t>
      </w:r>
    </w:p>
    <w:p w14:paraId="3251083E" w14:textId="4F04CD7F" w:rsidR="00DE192C" w:rsidRDefault="00DE192C" w:rsidP="00DE192C">
      <w:pPr>
        <w:pStyle w:val="code"/>
      </w:pPr>
      <w:r>
        <w:t>*/</w:t>
      </w:r>
    </w:p>
    <w:p w14:paraId="4F8BE2AB" w14:textId="77777777" w:rsidR="00DE192C" w:rsidRDefault="00DE192C" w:rsidP="00DE192C">
      <w:pPr>
        <w:pStyle w:val="code"/>
      </w:pPr>
    </w:p>
    <w:p w14:paraId="2E9BB960" w14:textId="77777777" w:rsidR="00DE192C" w:rsidRDefault="00DE192C" w:rsidP="00DE192C">
      <w:pPr>
        <w:pStyle w:val="code"/>
      </w:pPr>
      <w:r>
        <w:t>#if !defined (__SAIDOT1BRPORT_H)</w:t>
      </w:r>
    </w:p>
    <w:p w14:paraId="27236966" w14:textId="77777777" w:rsidR="00DE192C" w:rsidRDefault="00DE192C" w:rsidP="00DE192C">
      <w:pPr>
        <w:pStyle w:val="code"/>
      </w:pPr>
      <w:r>
        <w:t>#define __SAIDOT1BRPORT_H</w:t>
      </w:r>
    </w:p>
    <w:p w14:paraId="148F3983" w14:textId="77777777" w:rsidR="00DE192C" w:rsidRDefault="00DE192C" w:rsidP="00DE192C">
      <w:pPr>
        <w:pStyle w:val="code"/>
      </w:pPr>
    </w:p>
    <w:p w14:paraId="559E06B1" w14:textId="77777777" w:rsidR="00DE192C" w:rsidRDefault="00DE192C" w:rsidP="00DE192C">
      <w:pPr>
        <w:pStyle w:val="code"/>
      </w:pPr>
      <w:r>
        <w:t>#include "saitypes.h"</w:t>
      </w:r>
    </w:p>
    <w:p w14:paraId="2A73A5AB" w14:textId="77777777" w:rsidR="00DE192C" w:rsidRDefault="00DE192C" w:rsidP="00DE192C">
      <w:pPr>
        <w:pStyle w:val="code"/>
      </w:pPr>
      <w:r>
        <w:t>#include "saistatus.h"</w:t>
      </w:r>
    </w:p>
    <w:p w14:paraId="31A76425" w14:textId="77777777" w:rsidR="00DE192C" w:rsidRDefault="00DE192C" w:rsidP="00DE192C">
      <w:pPr>
        <w:pStyle w:val="code"/>
      </w:pPr>
    </w:p>
    <w:p w14:paraId="7DB99CCE" w14:textId="77777777" w:rsidR="00DE192C" w:rsidRDefault="00DE192C" w:rsidP="00DE192C">
      <w:pPr>
        <w:pStyle w:val="code"/>
      </w:pPr>
      <w:r>
        <w:t>/** \defgroup SAIDOT1BRPORT SAI - 802.1BR Port specific public APIs and datastructures.</w:t>
      </w:r>
    </w:p>
    <w:p w14:paraId="54C181F9" w14:textId="77777777" w:rsidR="00DE192C" w:rsidRDefault="00DE192C" w:rsidP="00DE192C">
      <w:pPr>
        <w:pStyle w:val="code"/>
      </w:pPr>
      <w:r>
        <w:t xml:space="preserve"> *</w:t>
      </w:r>
    </w:p>
    <w:p w14:paraId="1EA4001B" w14:textId="77777777" w:rsidR="00DE192C" w:rsidRDefault="00DE192C" w:rsidP="00DE192C">
      <w:pPr>
        <w:pStyle w:val="code"/>
      </w:pPr>
      <w:r>
        <w:t xml:space="preserve"> *  \{</w:t>
      </w:r>
    </w:p>
    <w:p w14:paraId="14A4CCB3" w14:textId="77777777" w:rsidR="00DE192C" w:rsidRDefault="00DE192C" w:rsidP="00DE192C">
      <w:pPr>
        <w:pStyle w:val="code"/>
      </w:pPr>
      <w:r>
        <w:t xml:space="preserve"> */</w:t>
      </w:r>
    </w:p>
    <w:p w14:paraId="114DAE0C" w14:textId="77777777" w:rsidR="00DE192C" w:rsidRDefault="00DE192C" w:rsidP="00DE192C">
      <w:pPr>
        <w:pStyle w:val="code"/>
      </w:pPr>
    </w:p>
    <w:p w14:paraId="6C1AAC9E" w14:textId="77777777" w:rsidR="00DE192C" w:rsidRDefault="00DE192C" w:rsidP="00DE192C">
      <w:pPr>
        <w:pStyle w:val="code"/>
      </w:pPr>
      <w:r>
        <w:t>/**</w:t>
      </w:r>
    </w:p>
    <w:p w14:paraId="565D1452" w14:textId="77777777" w:rsidR="00DE192C" w:rsidRDefault="00DE192C" w:rsidP="00DE192C">
      <w:pPr>
        <w:pStyle w:val="code"/>
      </w:pPr>
      <w:r>
        <w:t xml:space="preserve"> * @brief Attribute data for SAI_DOT1BR_PORT_ATTR_TYPE</w:t>
      </w:r>
    </w:p>
    <w:p w14:paraId="4BE16F6C" w14:textId="77777777" w:rsidR="00DE192C" w:rsidRDefault="00DE192C" w:rsidP="00DE192C">
      <w:pPr>
        <w:pStyle w:val="code"/>
      </w:pPr>
      <w:r>
        <w:t xml:space="preserve"> */</w:t>
      </w:r>
    </w:p>
    <w:p w14:paraId="227C4FB6" w14:textId="77777777" w:rsidR="00DE192C" w:rsidRDefault="00DE192C" w:rsidP="00DE192C">
      <w:pPr>
        <w:pStyle w:val="code"/>
      </w:pPr>
      <w:r>
        <w:t>typedef enum _sai_dot1br_port_type_t</w:t>
      </w:r>
    </w:p>
    <w:p w14:paraId="160ACBEA" w14:textId="77777777" w:rsidR="00DE192C" w:rsidRPr="00C10DA2" w:rsidRDefault="00DE192C" w:rsidP="00DE192C">
      <w:pPr>
        <w:pStyle w:val="code"/>
        <w:rPr>
          <w:lang w:val="fr-FR"/>
        </w:rPr>
      </w:pPr>
      <w:r w:rsidRPr="00C10DA2">
        <w:rPr>
          <w:lang w:val="fr-FR"/>
        </w:rPr>
        <w:t>{</w:t>
      </w:r>
    </w:p>
    <w:p w14:paraId="373D9ED5" w14:textId="77777777" w:rsidR="00DE192C" w:rsidRPr="00C10DA2" w:rsidRDefault="00DE192C" w:rsidP="00DE192C">
      <w:pPr>
        <w:pStyle w:val="code"/>
        <w:rPr>
          <w:lang w:val="fr-FR"/>
        </w:rPr>
      </w:pPr>
      <w:r w:rsidRPr="00C10DA2">
        <w:rPr>
          <w:lang w:val="fr-FR"/>
        </w:rPr>
        <w:t xml:space="preserve">    SAI_DOT1BR_PORT_TYPE_NONE,</w:t>
      </w:r>
    </w:p>
    <w:p w14:paraId="52032E84" w14:textId="77777777" w:rsidR="00DE192C" w:rsidRPr="00C10DA2" w:rsidRDefault="00DE192C" w:rsidP="00DE192C">
      <w:pPr>
        <w:pStyle w:val="code"/>
        <w:rPr>
          <w:lang w:val="fr-FR"/>
        </w:rPr>
      </w:pPr>
      <w:r w:rsidRPr="00C10DA2">
        <w:rPr>
          <w:lang w:val="fr-FR"/>
        </w:rPr>
        <w:lastRenderedPageBreak/>
        <w:t xml:space="preserve">    SAI_DOT1BR_PORT_TYPE_UPSTREAM,</w:t>
      </w:r>
    </w:p>
    <w:p w14:paraId="5F1C4F53" w14:textId="77777777" w:rsidR="00DE192C" w:rsidRPr="00C10DA2" w:rsidRDefault="00DE192C" w:rsidP="00DE192C">
      <w:pPr>
        <w:pStyle w:val="code"/>
        <w:rPr>
          <w:lang w:val="fr-FR"/>
        </w:rPr>
      </w:pPr>
      <w:r w:rsidRPr="00C10DA2">
        <w:rPr>
          <w:lang w:val="fr-FR"/>
        </w:rPr>
        <w:t xml:space="preserve">    SAI_DOT1BR_PORT_TYPE_CASCADE,</w:t>
      </w:r>
    </w:p>
    <w:p w14:paraId="5C1C0708" w14:textId="77777777" w:rsidR="00DE192C" w:rsidRPr="00C10DA2" w:rsidRDefault="00DE192C" w:rsidP="00DE192C">
      <w:pPr>
        <w:pStyle w:val="code"/>
        <w:rPr>
          <w:lang w:val="fr-FR"/>
        </w:rPr>
      </w:pPr>
      <w:r w:rsidRPr="00C10DA2">
        <w:rPr>
          <w:lang w:val="fr-FR"/>
        </w:rPr>
        <w:t xml:space="preserve">    SAI_DOT1BR_PORT_TYPE_ACCESS,</w:t>
      </w:r>
    </w:p>
    <w:p w14:paraId="3A469C9E" w14:textId="77777777" w:rsidR="00DE192C" w:rsidRPr="00C10DA2" w:rsidRDefault="00DE192C" w:rsidP="00DE192C">
      <w:pPr>
        <w:pStyle w:val="code"/>
        <w:rPr>
          <w:lang w:val="fr-FR"/>
        </w:rPr>
      </w:pPr>
      <w:r w:rsidRPr="00C10DA2">
        <w:rPr>
          <w:lang w:val="fr-FR"/>
        </w:rPr>
        <w:t>} sai_dot1br_port_type_t;</w:t>
      </w:r>
    </w:p>
    <w:p w14:paraId="44838C05" w14:textId="77777777" w:rsidR="00DE192C" w:rsidRDefault="00DE192C" w:rsidP="00DE192C">
      <w:pPr>
        <w:pStyle w:val="code"/>
        <w:rPr>
          <w:lang w:val="fr-FR"/>
        </w:rPr>
      </w:pPr>
    </w:p>
    <w:p w14:paraId="1D60F1FA" w14:textId="77777777" w:rsidR="00DE192C" w:rsidRPr="00DE192C" w:rsidRDefault="00DE192C" w:rsidP="00DE192C">
      <w:pPr>
        <w:pStyle w:val="code"/>
        <w:rPr>
          <w:lang w:val="fr-FR"/>
        </w:rPr>
      </w:pPr>
      <w:r w:rsidRPr="00DE192C">
        <w:rPr>
          <w:lang w:val="fr-FR"/>
        </w:rPr>
        <w:t>/**</w:t>
      </w:r>
    </w:p>
    <w:p w14:paraId="63357225" w14:textId="589B0CE7" w:rsidR="00DE192C" w:rsidRPr="00DE192C" w:rsidRDefault="00DE192C" w:rsidP="00DE192C">
      <w:pPr>
        <w:pStyle w:val="code"/>
        <w:rPr>
          <w:lang w:val="fr-FR"/>
        </w:rPr>
      </w:pPr>
      <w:r w:rsidRPr="00DE192C">
        <w:rPr>
          <w:lang w:val="fr-FR"/>
        </w:rPr>
        <w:t xml:space="preserve"> * @brief SAI attributes for </w:t>
      </w:r>
      <w:r w:rsidR="00052BA0" w:rsidRPr="00DD56E5">
        <w:rPr>
          <w:lang w:val="fr-FR"/>
        </w:rPr>
        <w:t>SAI_OBJECT_TYPE_DOT1BR_PORT</w:t>
      </w:r>
      <w:r w:rsidRPr="00DE192C">
        <w:rPr>
          <w:lang w:val="fr-FR"/>
        </w:rPr>
        <w:t xml:space="preserve"> */</w:t>
      </w:r>
    </w:p>
    <w:p w14:paraId="1468F413" w14:textId="77777777" w:rsidR="00DE192C" w:rsidRPr="00DE192C" w:rsidRDefault="00DE192C" w:rsidP="00DE192C">
      <w:pPr>
        <w:pStyle w:val="code"/>
        <w:rPr>
          <w:lang w:val="fr-FR"/>
        </w:rPr>
      </w:pPr>
      <w:r w:rsidRPr="00DE192C">
        <w:rPr>
          <w:lang w:val="fr-FR"/>
        </w:rPr>
        <w:t>typedef enum _sai_dot1br_port_attr_t</w:t>
      </w:r>
    </w:p>
    <w:p w14:paraId="19682F55" w14:textId="77777777" w:rsidR="00DE192C" w:rsidRPr="00E432CB" w:rsidRDefault="00DE192C" w:rsidP="00DE192C">
      <w:pPr>
        <w:pStyle w:val="code"/>
      </w:pPr>
      <w:r w:rsidRPr="00E432CB">
        <w:t>{</w:t>
      </w:r>
    </w:p>
    <w:p w14:paraId="4CEC8CB8" w14:textId="77777777" w:rsidR="00DE192C" w:rsidRPr="00E432CB" w:rsidRDefault="00DE192C" w:rsidP="00DE192C">
      <w:pPr>
        <w:pStyle w:val="code"/>
      </w:pPr>
      <w:r w:rsidRPr="00E432CB">
        <w:t xml:space="preserve">    /** READ-WRITE */</w:t>
      </w:r>
    </w:p>
    <w:p w14:paraId="29DF5B91" w14:textId="77777777" w:rsidR="00DE192C" w:rsidRPr="00E432CB" w:rsidRDefault="00DE192C" w:rsidP="00DE192C">
      <w:pPr>
        <w:pStyle w:val="code"/>
      </w:pPr>
    </w:p>
    <w:p w14:paraId="6793DAAA" w14:textId="3CEDB21A" w:rsidR="00A65582" w:rsidRPr="00BF48EC" w:rsidRDefault="00A65582" w:rsidP="00A65582">
      <w:pPr>
        <w:pStyle w:val="code"/>
      </w:pPr>
      <w:r w:rsidRPr="00A65582">
        <w:t xml:space="preserve"> </w:t>
      </w:r>
      <w:r w:rsidRPr="00BF48EC">
        <w:t xml:space="preserve">   /** The Port to which the 802.1BR Port is mapped to </w:t>
      </w:r>
      <w:r w:rsidR="00BF48EC">
        <w:t>[</w:t>
      </w:r>
      <w:r w:rsidRPr="00BF48EC">
        <w:t>sai_object_id_t]  (MANDATORY_ON_CREATE|CREATE_ONLY).</w:t>
      </w:r>
    </w:p>
    <w:p w14:paraId="2E389AF4" w14:textId="77777777" w:rsidR="00A65582" w:rsidRPr="00A65582" w:rsidRDefault="00A65582" w:rsidP="00A65582">
      <w:pPr>
        <w:pStyle w:val="code"/>
        <w:rPr>
          <w:lang w:val="fr-FR"/>
        </w:rPr>
      </w:pPr>
      <w:r w:rsidRPr="00A65582">
        <w:t xml:space="preserve">     * Applicable only to Physical ports. </w:t>
      </w:r>
      <w:r w:rsidRPr="00A65582">
        <w:rPr>
          <w:lang w:val="fr-FR"/>
        </w:rPr>
        <w:t>*/</w:t>
      </w:r>
    </w:p>
    <w:p w14:paraId="4C9D4B65" w14:textId="52E9B3C5" w:rsidR="00A65582" w:rsidRPr="00A65582" w:rsidRDefault="00A65582" w:rsidP="00A65582">
      <w:pPr>
        <w:pStyle w:val="code"/>
        <w:rPr>
          <w:lang w:val="fr-FR"/>
        </w:rPr>
      </w:pPr>
      <w:r w:rsidRPr="00A65582">
        <w:rPr>
          <w:lang w:val="fr-FR"/>
        </w:rPr>
        <w:t xml:space="preserve">    SAI_DOT1BR_PORT_ATTR_PORT,</w:t>
      </w:r>
    </w:p>
    <w:p w14:paraId="2BF90CF9" w14:textId="77777777" w:rsidR="00A65582" w:rsidRPr="00DE192C" w:rsidRDefault="00A65582" w:rsidP="00DE192C">
      <w:pPr>
        <w:pStyle w:val="code"/>
        <w:rPr>
          <w:lang w:val="fr-FR"/>
        </w:rPr>
      </w:pPr>
    </w:p>
    <w:p w14:paraId="78C892A7" w14:textId="77777777" w:rsidR="00DE192C" w:rsidRPr="00DE192C" w:rsidRDefault="00DE192C" w:rsidP="00DE192C">
      <w:pPr>
        <w:pStyle w:val="code"/>
        <w:rPr>
          <w:lang w:val="fr-FR"/>
        </w:rPr>
      </w:pPr>
      <w:r w:rsidRPr="00DE192C">
        <w:rPr>
          <w:lang w:val="fr-FR"/>
        </w:rPr>
        <w:t xml:space="preserve">    /** 802.1BR Port Type [sai_dot1br_port_type_t]</w:t>
      </w:r>
    </w:p>
    <w:p w14:paraId="41AF0DB9" w14:textId="77777777" w:rsidR="00DE192C" w:rsidRPr="00C10DA2" w:rsidRDefault="00DE192C" w:rsidP="00DE192C">
      <w:pPr>
        <w:pStyle w:val="code"/>
      </w:pPr>
      <w:r w:rsidRPr="00DE192C">
        <w:rPr>
          <w:lang w:val="fr-FR"/>
        </w:rPr>
        <w:t xml:space="preserve">     </w:t>
      </w:r>
      <w:r w:rsidRPr="00C10DA2">
        <w:t>* (MANDATORY_ON_CREATE|CREATE_ONLY).</w:t>
      </w:r>
    </w:p>
    <w:p w14:paraId="73AE5230"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0193EF6E" w14:textId="77777777" w:rsidR="00DE192C" w:rsidRPr="00DE192C" w:rsidRDefault="00DE192C" w:rsidP="00DE192C">
      <w:pPr>
        <w:pStyle w:val="code"/>
        <w:rPr>
          <w:lang w:val="fr-FR"/>
        </w:rPr>
      </w:pPr>
      <w:r w:rsidRPr="00DE192C">
        <w:rPr>
          <w:lang w:val="fr-FR"/>
        </w:rPr>
        <w:t xml:space="preserve">    SAI_DOT1BR_PORT_ATTR_TYPE,</w:t>
      </w:r>
    </w:p>
    <w:p w14:paraId="23550955" w14:textId="77777777" w:rsidR="00DE192C" w:rsidRPr="00DE192C" w:rsidRDefault="00DE192C" w:rsidP="00DE192C">
      <w:pPr>
        <w:pStyle w:val="code"/>
        <w:rPr>
          <w:lang w:val="fr-FR"/>
        </w:rPr>
      </w:pPr>
    </w:p>
    <w:p w14:paraId="1053C877" w14:textId="655C8929" w:rsidR="00DE192C" w:rsidRPr="00C10DA2" w:rsidRDefault="00DE192C" w:rsidP="00DE192C">
      <w:pPr>
        <w:pStyle w:val="code"/>
      </w:pPr>
      <w:r w:rsidRPr="008C3E8A">
        <w:rPr>
          <w:lang w:val="fr-FR"/>
        </w:rPr>
        <w:t xml:space="preserve">    </w:t>
      </w:r>
      <w:r w:rsidRPr="00C10DA2">
        <w:t>/** 802.1BR Port default ECID [sai_uint32_t] (CREATE_AND_SET)</w:t>
      </w:r>
      <w:r w:rsidR="00050807">
        <w:t xml:space="preserve"> (default to 0)</w:t>
      </w:r>
      <w:r w:rsidRPr="00C10DA2">
        <w:t>.</w:t>
      </w:r>
    </w:p>
    <w:p w14:paraId="33BC4057" w14:textId="77777777" w:rsidR="00DE192C" w:rsidRPr="00C10DA2" w:rsidRDefault="00DE192C" w:rsidP="00DE192C">
      <w:pPr>
        <w:pStyle w:val="code"/>
      </w:pPr>
      <w:r w:rsidRPr="00C10DA2">
        <w:t xml:space="preserve">     * ECID to be added on receiving dot1br untagged frames.</w:t>
      </w:r>
    </w:p>
    <w:p w14:paraId="57FD0925"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2154AB7B" w14:textId="77777777" w:rsidR="00DE192C" w:rsidRPr="00DE192C" w:rsidRDefault="00DE192C" w:rsidP="00DE192C">
      <w:pPr>
        <w:pStyle w:val="code"/>
        <w:rPr>
          <w:lang w:val="fr-FR"/>
        </w:rPr>
      </w:pPr>
      <w:r w:rsidRPr="00DE192C">
        <w:rPr>
          <w:lang w:val="fr-FR"/>
        </w:rPr>
        <w:t xml:space="preserve">    SAI_DOT1BR_PORT_ATTR_ECID,</w:t>
      </w:r>
    </w:p>
    <w:p w14:paraId="48435BC2" w14:textId="77777777" w:rsidR="00DE192C" w:rsidRPr="00DE192C" w:rsidRDefault="00DE192C" w:rsidP="00DE192C">
      <w:pPr>
        <w:pStyle w:val="code"/>
        <w:rPr>
          <w:lang w:val="fr-FR"/>
        </w:rPr>
      </w:pPr>
    </w:p>
    <w:p w14:paraId="5B2405A8" w14:textId="77777777" w:rsidR="00DE192C" w:rsidRPr="00C10DA2" w:rsidRDefault="00DE192C" w:rsidP="00DE192C">
      <w:pPr>
        <w:pStyle w:val="code"/>
      </w:pPr>
      <w:r w:rsidRPr="00DE192C">
        <w:rPr>
          <w:lang w:val="fr-FR"/>
        </w:rPr>
        <w:t xml:space="preserve">    </w:t>
      </w:r>
      <w:r w:rsidRPr="00C10DA2">
        <w:t>/** 802.1BR Port default PCP [sai_uint8_t] (CREATE_AND_SET) (default to 0).</w:t>
      </w:r>
    </w:p>
    <w:p w14:paraId="711EA829" w14:textId="77777777" w:rsidR="00DE192C" w:rsidRPr="00C10DA2" w:rsidRDefault="00DE192C" w:rsidP="00DE192C">
      <w:pPr>
        <w:pStyle w:val="code"/>
      </w:pPr>
      <w:r w:rsidRPr="00C10DA2">
        <w:t xml:space="preserve">     * PCP to be added on receiving dot1br untagged frames.</w:t>
      </w:r>
    </w:p>
    <w:p w14:paraId="40262BE6" w14:textId="77777777" w:rsidR="00DE192C" w:rsidRPr="00DE192C" w:rsidRDefault="00DE192C" w:rsidP="00DE192C">
      <w:pPr>
        <w:pStyle w:val="code"/>
        <w:rPr>
          <w:lang w:val="fr-FR"/>
        </w:rPr>
      </w:pPr>
      <w:r w:rsidRPr="00C10DA2">
        <w:t xml:space="preserve">     * Applicable only to Physical ports. </w:t>
      </w:r>
      <w:r w:rsidRPr="00DE192C">
        <w:rPr>
          <w:lang w:val="fr-FR"/>
        </w:rPr>
        <w:t>*/</w:t>
      </w:r>
    </w:p>
    <w:p w14:paraId="136EEBE7" w14:textId="77777777" w:rsidR="00DE192C" w:rsidRPr="00DE192C" w:rsidRDefault="00DE192C" w:rsidP="00DE192C">
      <w:pPr>
        <w:pStyle w:val="code"/>
        <w:rPr>
          <w:lang w:val="fr-FR"/>
        </w:rPr>
      </w:pPr>
      <w:r w:rsidRPr="00DE192C">
        <w:rPr>
          <w:lang w:val="fr-FR"/>
        </w:rPr>
        <w:t xml:space="preserve">    SAI_DOT1BR_PORT_ATTR_PCP,</w:t>
      </w:r>
    </w:p>
    <w:p w14:paraId="41F323A7" w14:textId="77777777" w:rsidR="00DE192C" w:rsidRDefault="00DE192C" w:rsidP="00DE192C">
      <w:pPr>
        <w:pStyle w:val="code"/>
        <w:rPr>
          <w:lang w:val="fr-FR"/>
        </w:rPr>
      </w:pPr>
    </w:p>
    <w:p w14:paraId="273048B5" w14:textId="77777777" w:rsidR="00DE192C" w:rsidRPr="00C10DA2" w:rsidRDefault="00DE192C" w:rsidP="00DE192C">
      <w:pPr>
        <w:pStyle w:val="code"/>
      </w:pPr>
      <w:r w:rsidRPr="00E31386">
        <w:rPr>
          <w:lang w:val="fr-FR"/>
        </w:rPr>
        <w:t xml:space="preserve">    </w:t>
      </w:r>
      <w:r w:rsidRPr="00C10DA2">
        <w:t>/** 802.1BR Port default DEI [sai_uint8_t] (CREATE_AND_SET) (default to 0).</w:t>
      </w:r>
    </w:p>
    <w:p w14:paraId="51FFC4B2" w14:textId="77777777" w:rsidR="00DE192C" w:rsidRPr="00C10DA2" w:rsidRDefault="00DE192C" w:rsidP="00DE192C">
      <w:pPr>
        <w:pStyle w:val="code"/>
      </w:pPr>
      <w:r w:rsidRPr="00C10DA2">
        <w:t xml:space="preserve">     * DEI to be added on receiving dot1br untagged frames.</w:t>
      </w:r>
    </w:p>
    <w:p w14:paraId="5C29BB51" w14:textId="77777777" w:rsidR="00DE192C" w:rsidRPr="00E31386" w:rsidRDefault="00DE192C" w:rsidP="00DE192C">
      <w:pPr>
        <w:pStyle w:val="code"/>
      </w:pPr>
      <w:r w:rsidRPr="00C10DA2">
        <w:t xml:space="preserve">     * Applicable only to Physical ports. </w:t>
      </w:r>
      <w:r w:rsidRPr="00E31386">
        <w:t>*/</w:t>
      </w:r>
    </w:p>
    <w:p w14:paraId="4803FB1A" w14:textId="77777777" w:rsidR="00DE192C" w:rsidRPr="00E31386" w:rsidRDefault="00DE192C" w:rsidP="00DE192C">
      <w:pPr>
        <w:pStyle w:val="code"/>
      </w:pPr>
      <w:r w:rsidRPr="00E31386">
        <w:t xml:space="preserve">    SAI_DOT1BR_PORT_ATTR_DEI,</w:t>
      </w:r>
    </w:p>
    <w:p w14:paraId="5BC4E4C4" w14:textId="77777777" w:rsidR="00DE192C" w:rsidRPr="00E31386" w:rsidRDefault="00DE192C" w:rsidP="00DE192C">
      <w:pPr>
        <w:pStyle w:val="code"/>
      </w:pPr>
    </w:p>
    <w:p w14:paraId="2B89289E" w14:textId="77777777" w:rsidR="00DE192C" w:rsidRPr="00E31386" w:rsidRDefault="00DE192C" w:rsidP="00DE192C">
      <w:pPr>
        <w:pStyle w:val="code"/>
      </w:pPr>
      <w:r w:rsidRPr="00E31386">
        <w:t xml:space="preserve">    /* -- */</w:t>
      </w:r>
    </w:p>
    <w:p w14:paraId="47E80113" w14:textId="77777777" w:rsidR="00DE192C" w:rsidRPr="00E31386" w:rsidRDefault="00DE192C" w:rsidP="00DE192C">
      <w:pPr>
        <w:pStyle w:val="code"/>
      </w:pPr>
    </w:p>
    <w:p w14:paraId="2A7E2147" w14:textId="77777777" w:rsidR="00DE192C" w:rsidRPr="00C10DA2" w:rsidRDefault="00DE192C" w:rsidP="00DE192C">
      <w:pPr>
        <w:pStyle w:val="code"/>
      </w:pPr>
      <w:r w:rsidRPr="00C10DA2">
        <w:t xml:space="preserve">    /* Custom range base value */</w:t>
      </w:r>
    </w:p>
    <w:p w14:paraId="43CF5F6F" w14:textId="77777777" w:rsidR="00DE192C" w:rsidRPr="00C10DA2" w:rsidRDefault="00DE192C" w:rsidP="00DE192C">
      <w:pPr>
        <w:pStyle w:val="code"/>
      </w:pPr>
      <w:r w:rsidRPr="00C10DA2">
        <w:t xml:space="preserve">    SAI_DOT1BR_PORT_ATTR_CUSTOM_RANGE_BASE  = 0x10000000</w:t>
      </w:r>
    </w:p>
    <w:p w14:paraId="058CF979" w14:textId="77777777" w:rsidR="00DE192C" w:rsidRPr="00C10DA2" w:rsidRDefault="00DE192C" w:rsidP="00DE192C">
      <w:pPr>
        <w:pStyle w:val="code"/>
      </w:pPr>
    </w:p>
    <w:p w14:paraId="0C4B49C3" w14:textId="77777777" w:rsidR="00DE192C" w:rsidRPr="00E31386" w:rsidRDefault="00DE192C" w:rsidP="00DE192C">
      <w:pPr>
        <w:pStyle w:val="code"/>
      </w:pPr>
      <w:r w:rsidRPr="00E31386">
        <w:t>} sai_dot1br_port_attr_t;</w:t>
      </w:r>
    </w:p>
    <w:p w14:paraId="3F597729" w14:textId="77777777" w:rsidR="00DE192C" w:rsidRPr="00E31386" w:rsidRDefault="00DE192C" w:rsidP="00DE192C">
      <w:pPr>
        <w:pStyle w:val="code"/>
      </w:pPr>
    </w:p>
    <w:p w14:paraId="663D3802" w14:textId="77777777" w:rsidR="00DE192C" w:rsidRPr="00DE192C" w:rsidRDefault="00DE192C" w:rsidP="00DE192C">
      <w:pPr>
        <w:pStyle w:val="code"/>
        <w:rPr>
          <w:lang w:val="fr-FR"/>
        </w:rPr>
      </w:pPr>
      <w:r w:rsidRPr="00DE192C">
        <w:rPr>
          <w:lang w:val="fr-FR"/>
        </w:rPr>
        <w:t>/**</w:t>
      </w:r>
    </w:p>
    <w:p w14:paraId="559A95F1" w14:textId="77777777" w:rsidR="00DE192C" w:rsidRPr="00DE192C" w:rsidRDefault="00DE192C" w:rsidP="00DE192C">
      <w:pPr>
        <w:pStyle w:val="code"/>
        <w:rPr>
          <w:lang w:val="fr-FR"/>
        </w:rPr>
      </w:pPr>
      <w:r w:rsidRPr="00DE192C">
        <w:rPr>
          <w:lang w:val="fr-FR"/>
        </w:rPr>
        <w:t xml:space="preserve"> * @brief Create a 802.1BR port.</w:t>
      </w:r>
    </w:p>
    <w:p w14:paraId="26772A00" w14:textId="77777777" w:rsidR="00DE192C" w:rsidRPr="00DE192C" w:rsidRDefault="00DE192C" w:rsidP="00DE192C">
      <w:pPr>
        <w:pStyle w:val="code"/>
        <w:rPr>
          <w:lang w:val="fr-FR"/>
        </w:rPr>
      </w:pPr>
      <w:r w:rsidRPr="00DE192C">
        <w:rPr>
          <w:lang w:val="fr-FR"/>
        </w:rPr>
        <w:t xml:space="preserve"> *</w:t>
      </w:r>
    </w:p>
    <w:p w14:paraId="4493079C" w14:textId="77777777" w:rsidR="00DE192C" w:rsidRPr="00DE192C" w:rsidRDefault="00DE192C" w:rsidP="00DE192C">
      <w:pPr>
        <w:pStyle w:val="code"/>
        <w:rPr>
          <w:lang w:val="fr-FR"/>
        </w:rPr>
      </w:pPr>
      <w:r w:rsidRPr="00DE192C">
        <w:rPr>
          <w:lang w:val="fr-FR"/>
        </w:rPr>
        <w:t xml:space="preserve"> * @param[out] dot1br_port_id</w:t>
      </w:r>
    </w:p>
    <w:p w14:paraId="5797BBB2" w14:textId="77777777" w:rsidR="00DE192C" w:rsidRPr="00C10DA2" w:rsidRDefault="00DE192C" w:rsidP="00DE192C">
      <w:pPr>
        <w:pStyle w:val="code"/>
      </w:pPr>
      <w:r w:rsidRPr="00DE192C">
        <w:rPr>
          <w:lang w:val="fr-FR"/>
        </w:rPr>
        <w:t xml:space="preserve"> </w:t>
      </w:r>
      <w:r w:rsidRPr="00C10DA2">
        <w:t>* @param[in] attr_count Number of attributes</w:t>
      </w:r>
    </w:p>
    <w:p w14:paraId="73087533" w14:textId="77777777" w:rsidR="00DE192C" w:rsidRPr="00C10DA2" w:rsidRDefault="00DE192C" w:rsidP="00DE192C">
      <w:pPr>
        <w:pStyle w:val="code"/>
      </w:pPr>
      <w:r w:rsidRPr="00C10DA2">
        <w:t xml:space="preserve"> * @param[in] attr_list Value of attributes</w:t>
      </w:r>
    </w:p>
    <w:p w14:paraId="2685280E" w14:textId="77777777" w:rsidR="00DE192C" w:rsidRPr="00C10DA2" w:rsidRDefault="00DE192C" w:rsidP="00DE192C">
      <w:pPr>
        <w:pStyle w:val="code"/>
      </w:pPr>
      <w:r w:rsidRPr="00C10DA2">
        <w:t xml:space="preserve"> * @return SAI_STATUS_SUCCESS on success</w:t>
      </w:r>
    </w:p>
    <w:p w14:paraId="5D5E64BF"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94BCE0E" w14:textId="77777777" w:rsidR="00DE192C" w:rsidRPr="00DE192C" w:rsidRDefault="00DE192C" w:rsidP="00DE192C">
      <w:pPr>
        <w:pStyle w:val="code"/>
        <w:rPr>
          <w:lang w:val="fr-FR"/>
        </w:rPr>
      </w:pPr>
      <w:r w:rsidRPr="00DE192C">
        <w:rPr>
          <w:lang w:val="fr-FR"/>
        </w:rPr>
        <w:t xml:space="preserve"> */</w:t>
      </w:r>
    </w:p>
    <w:p w14:paraId="3C2C9A52" w14:textId="77777777" w:rsidR="00DE192C" w:rsidRPr="00DE192C" w:rsidRDefault="00DE192C" w:rsidP="00DE192C">
      <w:pPr>
        <w:pStyle w:val="code"/>
        <w:rPr>
          <w:lang w:val="fr-FR"/>
        </w:rPr>
      </w:pPr>
      <w:r w:rsidRPr="00DE192C">
        <w:rPr>
          <w:lang w:val="fr-FR"/>
        </w:rPr>
        <w:t>typedef sai_status_t (*sai_create_dot1br_port_fn)(</w:t>
      </w:r>
    </w:p>
    <w:p w14:paraId="16290E37" w14:textId="77777777" w:rsidR="00DE192C" w:rsidRPr="00DE192C" w:rsidRDefault="00DE192C" w:rsidP="00DE192C">
      <w:pPr>
        <w:pStyle w:val="code"/>
        <w:rPr>
          <w:lang w:val="fr-FR"/>
        </w:rPr>
      </w:pPr>
      <w:r w:rsidRPr="00DE192C">
        <w:rPr>
          <w:lang w:val="fr-FR"/>
        </w:rPr>
        <w:t xml:space="preserve">    _Out_ sai_object_id_t *dot1br_port_id,</w:t>
      </w:r>
    </w:p>
    <w:p w14:paraId="4012FFF7" w14:textId="77777777" w:rsidR="00DE192C" w:rsidRPr="00DE192C" w:rsidRDefault="00DE192C" w:rsidP="00DE192C">
      <w:pPr>
        <w:pStyle w:val="code"/>
        <w:rPr>
          <w:lang w:val="fr-FR"/>
        </w:rPr>
      </w:pPr>
      <w:r w:rsidRPr="00DE192C">
        <w:rPr>
          <w:lang w:val="fr-FR"/>
        </w:rPr>
        <w:t xml:space="preserve">    _In_  uint32_t attr_count,</w:t>
      </w:r>
    </w:p>
    <w:p w14:paraId="215CAC20" w14:textId="33F2721C" w:rsidR="00DE192C" w:rsidRDefault="00DE192C" w:rsidP="00DE192C">
      <w:pPr>
        <w:pStyle w:val="code"/>
        <w:rPr>
          <w:lang w:val="fr-FR"/>
        </w:rPr>
      </w:pPr>
      <w:r w:rsidRPr="00DE192C">
        <w:rPr>
          <w:lang w:val="fr-FR"/>
        </w:rPr>
        <w:t xml:space="preserve">    _In_  const sai_attribute_t *attr_list);</w:t>
      </w:r>
    </w:p>
    <w:p w14:paraId="77106BAB" w14:textId="77777777" w:rsidR="00DE192C" w:rsidRDefault="00DE192C" w:rsidP="00DE192C">
      <w:pPr>
        <w:pStyle w:val="code"/>
        <w:rPr>
          <w:lang w:val="fr-FR"/>
        </w:rPr>
      </w:pPr>
    </w:p>
    <w:p w14:paraId="6F7F45B3" w14:textId="77777777" w:rsidR="00DE192C" w:rsidRPr="00DE192C" w:rsidRDefault="00DE192C" w:rsidP="00DE192C">
      <w:pPr>
        <w:pStyle w:val="code"/>
        <w:rPr>
          <w:lang w:val="fr-FR"/>
        </w:rPr>
      </w:pPr>
      <w:r w:rsidRPr="00DE192C">
        <w:rPr>
          <w:lang w:val="fr-FR"/>
        </w:rPr>
        <w:t>/**</w:t>
      </w:r>
    </w:p>
    <w:p w14:paraId="00A1D9BE" w14:textId="77777777" w:rsidR="00DE192C" w:rsidRPr="00DE192C" w:rsidRDefault="00DE192C" w:rsidP="00DE192C">
      <w:pPr>
        <w:pStyle w:val="code"/>
        <w:rPr>
          <w:lang w:val="fr-FR"/>
        </w:rPr>
      </w:pPr>
      <w:r w:rsidRPr="00DE192C">
        <w:rPr>
          <w:lang w:val="fr-FR"/>
        </w:rPr>
        <w:t xml:space="preserve"> * @brief Remove dot1br port.</w:t>
      </w:r>
    </w:p>
    <w:p w14:paraId="5C2B0F49" w14:textId="77777777" w:rsidR="00DE192C" w:rsidRPr="00DE192C" w:rsidRDefault="00DE192C" w:rsidP="00DE192C">
      <w:pPr>
        <w:pStyle w:val="code"/>
        <w:rPr>
          <w:lang w:val="fr-FR"/>
        </w:rPr>
      </w:pPr>
      <w:r w:rsidRPr="00DE192C">
        <w:rPr>
          <w:lang w:val="fr-FR"/>
        </w:rPr>
        <w:t xml:space="preserve"> *</w:t>
      </w:r>
    </w:p>
    <w:p w14:paraId="7AF64560" w14:textId="77777777" w:rsidR="00DE192C" w:rsidRPr="00DE192C" w:rsidRDefault="00DE192C" w:rsidP="00DE192C">
      <w:pPr>
        <w:pStyle w:val="code"/>
        <w:rPr>
          <w:lang w:val="fr-FR"/>
        </w:rPr>
      </w:pPr>
      <w:r w:rsidRPr="00DE192C">
        <w:rPr>
          <w:lang w:val="fr-FR"/>
        </w:rPr>
        <w:t xml:space="preserve"> * @param[in] dot1br_port_id Dot1BR Port object id.</w:t>
      </w:r>
    </w:p>
    <w:p w14:paraId="54D061B8" w14:textId="77777777" w:rsidR="00DE192C" w:rsidRPr="00C10DA2" w:rsidRDefault="00DE192C" w:rsidP="00DE192C">
      <w:pPr>
        <w:pStyle w:val="code"/>
      </w:pPr>
      <w:r w:rsidRPr="00DE192C">
        <w:rPr>
          <w:lang w:val="fr-FR"/>
        </w:rPr>
        <w:lastRenderedPageBreak/>
        <w:t xml:space="preserve"> </w:t>
      </w:r>
      <w:r w:rsidRPr="00C10DA2">
        <w:t>* @return SAI_STATUS_SUCCESS on success</w:t>
      </w:r>
    </w:p>
    <w:p w14:paraId="5941B4C5"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48C0DD1B" w14:textId="77777777" w:rsidR="00DE192C" w:rsidRPr="00DE192C" w:rsidRDefault="00DE192C" w:rsidP="00DE192C">
      <w:pPr>
        <w:pStyle w:val="code"/>
        <w:rPr>
          <w:lang w:val="fr-FR"/>
        </w:rPr>
      </w:pPr>
      <w:r w:rsidRPr="00DE192C">
        <w:rPr>
          <w:lang w:val="fr-FR"/>
        </w:rPr>
        <w:t xml:space="preserve"> */</w:t>
      </w:r>
    </w:p>
    <w:p w14:paraId="29EF3219" w14:textId="77777777" w:rsidR="00DE192C" w:rsidRPr="00DE192C" w:rsidRDefault="00DE192C" w:rsidP="00DE192C">
      <w:pPr>
        <w:pStyle w:val="code"/>
        <w:rPr>
          <w:lang w:val="fr-FR"/>
        </w:rPr>
      </w:pPr>
      <w:r w:rsidRPr="00DE192C">
        <w:rPr>
          <w:lang w:val="fr-FR"/>
        </w:rPr>
        <w:t>typedef sai_status_t (*sai_remove_dot1br_port_fn)(</w:t>
      </w:r>
    </w:p>
    <w:p w14:paraId="5861A207" w14:textId="77777777" w:rsidR="00DE192C" w:rsidRPr="00C10DA2" w:rsidRDefault="00DE192C" w:rsidP="00DE192C">
      <w:pPr>
        <w:pStyle w:val="code"/>
      </w:pPr>
      <w:r w:rsidRPr="00DE192C">
        <w:rPr>
          <w:lang w:val="fr-FR"/>
        </w:rPr>
        <w:t xml:space="preserve">    </w:t>
      </w:r>
      <w:r w:rsidRPr="00C10DA2">
        <w:t>_In_ sai_object_id_t dot1br_port_id);</w:t>
      </w:r>
    </w:p>
    <w:p w14:paraId="3491C22E" w14:textId="77777777" w:rsidR="00DE192C" w:rsidRPr="00C10DA2" w:rsidRDefault="00DE192C" w:rsidP="00DE192C">
      <w:pPr>
        <w:pStyle w:val="code"/>
      </w:pPr>
    </w:p>
    <w:p w14:paraId="56D33E2B" w14:textId="77777777" w:rsidR="00DE192C" w:rsidRPr="00C10DA2" w:rsidRDefault="00DE192C" w:rsidP="00DE192C">
      <w:pPr>
        <w:pStyle w:val="code"/>
      </w:pPr>
      <w:r w:rsidRPr="00C10DA2">
        <w:t>/**</w:t>
      </w:r>
    </w:p>
    <w:p w14:paraId="0104E133" w14:textId="77777777" w:rsidR="00DE192C" w:rsidRPr="00C10DA2" w:rsidRDefault="00DE192C" w:rsidP="00DE192C">
      <w:pPr>
        <w:pStyle w:val="code"/>
      </w:pPr>
      <w:r w:rsidRPr="00C10DA2">
        <w:t xml:space="preserve"> * @brief Set the attribute of the Dot1BR Port.</w:t>
      </w:r>
    </w:p>
    <w:p w14:paraId="33401262" w14:textId="77777777" w:rsidR="00DE192C" w:rsidRPr="00DE192C" w:rsidRDefault="00DE192C" w:rsidP="00DE192C">
      <w:pPr>
        <w:pStyle w:val="code"/>
        <w:rPr>
          <w:lang w:val="fr-FR"/>
        </w:rPr>
      </w:pPr>
      <w:r w:rsidRPr="00C10DA2">
        <w:t xml:space="preserve"> </w:t>
      </w:r>
      <w:r w:rsidRPr="00DE192C">
        <w:rPr>
          <w:lang w:val="fr-FR"/>
        </w:rPr>
        <w:t>*</w:t>
      </w:r>
    </w:p>
    <w:p w14:paraId="3C0DFD90" w14:textId="77777777" w:rsidR="00DE192C" w:rsidRPr="00DE192C" w:rsidRDefault="00DE192C" w:rsidP="00DE192C">
      <w:pPr>
        <w:pStyle w:val="code"/>
        <w:rPr>
          <w:lang w:val="fr-FR"/>
        </w:rPr>
      </w:pPr>
      <w:r w:rsidRPr="00DE192C">
        <w:rPr>
          <w:lang w:val="fr-FR"/>
        </w:rPr>
        <w:t xml:space="preserve"> * @param[in] dot1br_port_id Dot1BR Port object id.</w:t>
      </w:r>
    </w:p>
    <w:p w14:paraId="7FC558FC" w14:textId="77777777" w:rsidR="00DE192C" w:rsidRPr="00C10DA2" w:rsidRDefault="00DE192C" w:rsidP="00DE192C">
      <w:pPr>
        <w:pStyle w:val="code"/>
      </w:pPr>
      <w:r w:rsidRPr="00DE192C">
        <w:rPr>
          <w:lang w:val="fr-FR"/>
        </w:rPr>
        <w:t xml:space="preserve"> </w:t>
      </w:r>
      <w:r w:rsidRPr="00C10DA2">
        <w:t>* @param[in] attr attribute value</w:t>
      </w:r>
    </w:p>
    <w:p w14:paraId="50F3B1A2" w14:textId="77777777" w:rsidR="00DE192C" w:rsidRPr="00C10DA2" w:rsidRDefault="00DE192C" w:rsidP="00DE192C">
      <w:pPr>
        <w:pStyle w:val="code"/>
      </w:pPr>
      <w:r w:rsidRPr="00C10DA2">
        <w:t xml:space="preserve"> * @return SAI_STATUS_SUCCESS on success</w:t>
      </w:r>
    </w:p>
    <w:p w14:paraId="2FF277E2"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03EDDF63" w14:textId="77777777" w:rsidR="00DE192C" w:rsidRPr="00DE192C" w:rsidRDefault="00DE192C" w:rsidP="00DE192C">
      <w:pPr>
        <w:pStyle w:val="code"/>
        <w:rPr>
          <w:lang w:val="fr-FR"/>
        </w:rPr>
      </w:pPr>
      <w:r w:rsidRPr="00DE192C">
        <w:rPr>
          <w:lang w:val="fr-FR"/>
        </w:rPr>
        <w:t xml:space="preserve"> */</w:t>
      </w:r>
    </w:p>
    <w:p w14:paraId="579F9AFA" w14:textId="77777777" w:rsidR="00DE192C" w:rsidRPr="00DE192C" w:rsidRDefault="00DE192C" w:rsidP="00DE192C">
      <w:pPr>
        <w:pStyle w:val="code"/>
        <w:rPr>
          <w:lang w:val="fr-FR"/>
        </w:rPr>
      </w:pPr>
      <w:r w:rsidRPr="00DE192C">
        <w:rPr>
          <w:lang w:val="fr-FR"/>
        </w:rPr>
        <w:t>typedef sai_status_t (*sai_set_dot1br_port_attribute_fn)(</w:t>
      </w:r>
    </w:p>
    <w:p w14:paraId="210943A3" w14:textId="77777777" w:rsidR="00DE192C" w:rsidRPr="00E31386" w:rsidRDefault="00DE192C" w:rsidP="00DE192C">
      <w:pPr>
        <w:pStyle w:val="code"/>
      </w:pPr>
      <w:r w:rsidRPr="00DE192C">
        <w:rPr>
          <w:lang w:val="fr-FR"/>
        </w:rPr>
        <w:t xml:space="preserve">    </w:t>
      </w:r>
      <w:r w:rsidRPr="00E31386">
        <w:t>_In_ sai_object_id_t dot1br_port_id,</w:t>
      </w:r>
    </w:p>
    <w:p w14:paraId="7B747D62" w14:textId="77777777" w:rsidR="00DE192C" w:rsidRPr="00E31386" w:rsidRDefault="00DE192C" w:rsidP="00DE192C">
      <w:pPr>
        <w:pStyle w:val="code"/>
      </w:pPr>
      <w:r w:rsidRPr="00E31386">
        <w:t xml:space="preserve">    _In_ const sai_attribute_t *attr);</w:t>
      </w:r>
    </w:p>
    <w:p w14:paraId="4BFF749C" w14:textId="77777777" w:rsidR="00DE192C" w:rsidRPr="00E31386" w:rsidRDefault="00DE192C" w:rsidP="00DE192C">
      <w:pPr>
        <w:pStyle w:val="code"/>
      </w:pPr>
    </w:p>
    <w:p w14:paraId="04FA966B" w14:textId="77777777" w:rsidR="00DE192C" w:rsidRPr="00C10DA2" w:rsidRDefault="00DE192C" w:rsidP="00DE192C">
      <w:pPr>
        <w:pStyle w:val="code"/>
      </w:pPr>
      <w:r w:rsidRPr="00C10DA2">
        <w:t>/**</w:t>
      </w:r>
    </w:p>
    <w:p w14:paraId="1C693BEC" w14:textId="77777777" w:rsidR="00DE192C" w:rsidRPr="00C10DA2" w:rsidRDefault="00DE192C" w:rsidP="00DE192C">
      <w:pPr>
        <w:pStyle w:val="code"/>
      </w:pPr>
      <w:r w:rsidRPr="00C10DA2">
        <w:t xml:space="preserve"> * @brief Get the attribute of Extended Port.</w:t>
      </w:r>
    </w:p>
    <w:p w14:paraId="0C2C974B" w14:textId="77777777" w:rsidR="00DE192C" w:rsidRPr="00DE192C" w:rsidRDefault="00DE192C" w:rsidP="00DE192C">
      <w:pPr>
        <w:pStyle w:val="code"/>
        <w:rPr>
          <w:lang w:val="fr-FR"/>
        </w:rPr>
      </w:pPr>
      <w:r w:rsidRPr="00C10DA2">
        <w:t xml:space="preserve"> </w:t>
      </w:r>
      <w:r w:rsidRPr="00DE192C">
        <w:rPr>
          <w:lang w:val="fr-FR"/>
        </w:rPr>
        <w:t>*</w:t>
      </w:r>
    </w:p>
    <w:p w14:paraId="25B4C175" w14:textId="77777777" w:rsidR="00DE192C" w:rsidRPr="00DE192C" w:rsidRDefault="00DE192C" w:rsidP="00DE192C">
      <w:pPr>
        <w:pStyle w:val="code"/>
        <w:rPr>
          <w:lang w:val="fr-FR"/>
        </w:rPr>
      </w:pPr>
      <w:r w:rsidRPr="00DE192C">
        <w:rPr>
          <w:lang w:val="fr-FR"/>
        </w:rPr>
        <w:t xml:space="preserve"> * @param[in] dot1br_port_id Dot1BR Port object id.</w:t>
      </w:r>
    </w:p>
    <w:p w14:paraId="226E7B99" w14:textId="77777777" w:rsidR="00DE192C" w:rsidRPr="00C10DA2" w:rsidRDefault="00DE192C" w:rsidP="00DE192C">
      <w:pPr>
        <w:pStyle w:val="code"/>
      </w:pPr>
      <w:r w:rsidRPr="00DE192C">
        <w:rPr>
          <w:lang w:val="fr-FR"/>
        </w:rPr>
        <w:t xml:space="preserve"> </w:t>
      </w:r>
      <w:r w:rsidRPr="00C10DA2">
        <w:t>* @param[in] attr_count number of the attributes</w:t>
      </w:r>
    </w:p>
    <w:p w14:paraId="03886B1C" w14:textId="77777777" w:rsidR="00DE192C" w:rsidRPr="00C10DA2" w:rsidRDefault="00DE192C" w:rsidP="00DE192C">
      <w:pPr>
        <w:pStyle w:val="code"/>
      </w:pPr>
      <w:r w:rsidRPr="00C10DA2">
        <w:t xml:space="preserve"> * @param[inout] attr_list array of attributes</w:t>
      </w:r>
    </w:p>
    <w:p w14:paraId="2381D270" w14:textId="77777777" w:rsidR="00DE192C" w:rsidRPr="00C10DA2" w:rsidRDefault="00DE192C" w:rsidP="00DE192C">
      <w:pPr>
        <w:pStyle w:val="code"/>
      </w:pPr>
      <w:r w:rsidRPr="00C10DA2">
        <w:t xml:space="preserve"> * @return SAI_STATUS_SUCCESS on success</w:t>
      </w:r>
    </w:p>
    <w:p w14:paraId="4672CE2E" w14:textId="77777777" w:rsidR="00DE192C" w:rsidRPr="00DE192C" w:rsidRDefault="00DE192C" w:rsidP="00DE192C">
      <w:pPr>
        <w:pStyle w:val="code"/>
        <w:rPr>
          <w:lang w:val="fr-FR"/>
        </w:rPr>
      </w:pPr>
      <w:r w:rsidRPr="00C10DA2">
        <w:t xml:space="preserve"> </w:t>
      </w:r>
      <w:r w:rsidRPr="00DE192C">
        <w:rPr>
          <w:lang w:val="fr-FR"/>
        </w:rPr>
        <w:t>*         Failure status code on error</w:t>
      </w:r>
    </w:p>
    <w:p w14:paraId="3D5C9D18" w14:textId="77777777" w:rsidR="00DE192C" w:rsidRPr="00DE192C" w:rsidRDefault="00DE192C" w:rsidP="00DE192C">
      <w:pPr>
        <w:pStyle w:val="code"/>
        <w:rPr>
          <w:lang w:val="fr-FR"/>
        </w:rPr>
      </w:pPr>
      <w:r w:rsidRPr="00DE192C">
        <w:rPr>
          <w:lang w:val="fr-FR"/>
        </w:rPr>
        <w:t xml:space="preserve"> */</w:t>
      </w:r>
    </w:p>
    <w:p w14:paraId="25036827" w14:textId="77777777" w:rsidR="00DE192C" w:rsidRPr="00DE192C" w:rsidRDefault="00DE192C" w:rsidP="00DE192C">
      <w:pPr>
        <w:pStyle w:val="code"/>
        <w:rPr>
          <w:lang w:val="fr-FR"/>
        </w:rPr>
      </w:pPr>
      <w:r w:rsidRPr="00DE192C">
        <w:rPr>
          <w:lang w:val="fr-FR"/>
        </w:rPr>
        <w:t>typedef sai_status_t (*sai_get_dot1br_port_attribute_fn)(</w:t>
      </w:r>
    </w:p>
    <w:p w14:paraId="0EBF701F" w14:textId="77777777" w:rsidR="00DE192C" w:rsidRPr="00DE192C" w:rsidRDefault="00DE192C" w:rsidP="00DE192C">
      <w:pPr>
        <w:pStyle w:val="code"/>
        <w:rPr>
          <w:lang w:val="fr-FR"/>
        </w:rPr>
      </w:pPr>
      <w:r w:rsidRPr="00DE192C">
        <w:rPr>
          <w:lang w:val="fr-FR"/>
        </w:rPr>
        <w:t xml:space="preserve">    _In_ sai_object_id_t dot1br_port_id,</w:t>
      </w:r>
    </w:p>
    <w:p w14:paraId="613D0178" w14:textId="77777777" w:rsidR="00DE192C" w:rsidRPr="00DE192C" w:rsidRDefault="00DE192C" w:rsidP="00DE192C">
      <w:pPr>
        <w:pStyle w:val="code"/>
        <w:rPr>
          <w:lang w:val="fr-FR"/>
        </w:rPr>
      </w:pPr>
      <w:r w:rsidRPr="00DE192C">
        <w:rPr>
          <w:lang w:val="fr-FR"/>
        </w:rPr>
        <w:t xml:space="preserve">    _In_ uint32_t attr_count,</w:t>
      </w:r>
    </w:p>
    <w:p w14:paraId="7C6E38E0" w14:textId="77777777" w:rsidR="00DE192C" w:rsidRPr="00DE192C" w:rsidRDefault="00DE192C" w:rsidP="00DE192C">
      <w:pPr>
        <w:pStyle w:val="code"/>
        <w:rPr>
          <w:lang w:val="fr-FR"/>
        </w:rPr>
      </w:pPr>
      <w:r w:rsidRPr="00DE192C">
        <w:rPr>
          <w:lang w:val="fr-FR"/>
        </w:rPr>
        <w:t xml:space="preserve">    _Inout_ sai_attribute_t *attr_list);</w:t>
      </w:r>
    </w:p>
    <w:p w14:paraId="2B88D2E0" w14:textId="77777777" w:rsidR="00DE192C" w:rsidRPr="00DE192C" w:rsidRDefault="00DE192C" w:rsidP="00DE192C">
      <w:pPr>
        <w:pStyle w:val="code"/>
        <w:rPr>
          <w:lang w:val="fr-FR"/>
        </w:rPr>
      </w:pPr>
    </w:p>
    <w:p w14:paraId="3B0EABA0" w14:textId="77777777" w:rsidR="00DE192C" w:rsidRPr="007541C7" w:rsidRDefault="00DE192C" w:rsidP="00DE192C">
      <w:pPr>
        <w:pStyle w:val="code"/>
      </w:pPr>
      <w:r w:rsidRPr="007541C7">
        <w:t>/**</w:t>
      </w:r>
    </w:p>
    <w:p w14:paraId="3CDAE135" w14:textId="42E353C2" w:rsidR="00DE192C" w:rsidRPr="006E7AC8" w:rsidRDefault="00DE192C" w:rsidP="00DE192C">
      <w:pPr>
        <w:pStyle w:val="code"/>
      </w:pPr>
      <w:r w:rsidRPr="006E7AC8">
        <w:t xml:space="preserve"> * @brief </w:t>
      </w:r>
      <w:r w:rsidR="00052BA0" w:rsidRPr="006E7AC8">
        <w:t xml:space="preserve">SAI_OBJECT_TYPE_DOT1BR_PORT </w:t>
      </w:r>
      <w:r w:rsidRPr="006E7AC8">
        <w:t>method table retrieved with sai_api_query()</w:t>
      </w:r>
    </w:p>
    <w:p w14:paraId="33FE7E0E" w14:textId="77777777" w:rsidR="00DE192C" w:rsidRPr="00DE192C" w:rsidRDefault="00DE192C" w:rsidP="00DE192C">
      <w:pPr>
        <w:pStyle w:val="code"/>
        <w:rPr>
          <w:lang w:val="fr-FR"/>
        </w:rPr>
      </w:pPr>
      <w:r w:rsidRPr="006E7AC8">
        <w:t xml:space="preserve"> </w:t>
      </w:r>
      <w:r w:rsidRPr="00DE192C">
        <w:rPr>
          <w:lang w:val="fr-FR"/>
        </w:rPr>
        <w:t>*/</w:t>
      </w:r>
    </w:p>
    <w:p w14:paraId="4536A3B8" w14:textId="77777777" w:rsidR="00DE192C" w:rsidRPr="00DE192C" w:rsidRDefault="00DE192C" w:rsidP="00DE192C">
      <w:pPr>
        <w:pStyle w:val="code"/>
        <w:rPr>
          <w:lang w:val="fr-FR"/>
        </w:rPr>
      </w:pPr>
      <w:r w:rsidRPr="00DE192C">
        <w:rPr>
          <w:lang w:val="fr-FR"/>
        </w:rPr>
        <w:t>typedef struct _sai_dot1br_port_api_t {</w:t>
      </w:r>
    </w:p>
    <w:p w14:paraId="5C33B25E" w14:textId="77777777" w:rsidR="00DE192C" w:rsidRPr="00DE192C" w:rsidRDefault="00DE192C" w:rsidP="00DE192C">
      <w:pPr>
        <w:pStyle w:val="code"/>
        <w:rPr>
          <w:lang w:val="fr-FR"/>
        </w:rPr>
      </w:pPr>
      <w:r w:rsidRPr="00DE192C">
        <w:rPr>
          <w:lang w:val="fr-FR"/>
        </w:rPr>
        <w:t xml:space="preserve">    sai_create_dot1br_port_fn        create_dot1br_port;</w:t>
      </w:r>
    </w:p>
    <w:p w14:paraId="464EA8E6" w14:textId="77777777" w:rsidR="00DE192C" w:rsidRPr="00DE192C" w:rsidRDefault="00DE192C" w:rsidP="00DE192C">
      <w:pPr>
        <w:pStyle w:val="code"/>
        <w:rPr>
          <w:lang w:val="fr-FR"/>
        </w:rPr>
      </w:pPr>
      <w:r w:rsidRPr="00DE192C">
        <w:rPr>
          <w:lang w:val="fr-FR"/>
        </w:rPr>
        <w:t xml:space="preserve">    sai_remove_dot1br_port_fn        remove_dot1br_port;</w:t>
      </w:r>
    </w:p>
    <w:p w14:paraId="52B256D8" w14:textId="77777777" w:rsidR="00DE192C" w:rsidRPr="00DE192C" w:rsidRDefault="00DE192C" w:rsidP="00DE192C">
      <w:pPr>
        <w:pStyle w:val="code"/>
        <w:rPr>
          <w:lang w:val="fr-FR"/>
        </w:rPr>
      </w:pPr>
      <w:r w:rsidRPr="00DE192C">
        <w:rPr>
          <w:lang w:val="fr-FR"/>
        </w:rPr>
        <w:t xml:space="preserve">    sai_set_dot1br_port_attribute_fn set_dot1br_port_attribute;</w:t>
      </w:r>
    </w:p>
    <w:p w14:paraId="1EBA8DC3" w14:textId="77777777" w:rsidR="00DE192C" w:rsidRPr="00DE192C" w:rsidRDefault="00DE192C" w:rsidP="00DE192C">
      <w:pPr>
        <w:pStyle w:val="code"/>
        <w:rPr>
          <w:lang w:val="fr-FR"/>
        </w:rPr>
      </w:pPr>
      <w:r w:rsidRPr="00DE192C">
        <w:rPr>
          <w:lang w:val="fr-FR"/>
        </w:rPr>
        <w:t xml:space="preserve">    sai_get_dot1br_port_attribute_fn get_dot1br_port_attribute;</w:t>
      </w:r>
    </w:p>
    <w:p w14:paraId="75DD3DE4" w14:textId="77777777" w:rsidR="00DE192C" w:rsidRPr="00DE192C" w:rsidRDefault="00DE192C" w:rsidP="00DE192C">
      <w:pPr>
        <w:pStyle w:val="code"/>
        <w:rPr>
          <w:lang w:val="fr-FR"/>
        </w:rPr>
      </w:pPr>
      <w:r w:rsidRPr="00DE192C">
        <w:rPr>
          <w:lang w:val="fr-FR"/>
        </w:rPr>
        <w:t>} sai_dot1br_port_api_t;</w:t>
      </w:r>
    </w:p>
    <w:p w14:paraId="3EFB0925" w14:textId="77777777" w:rsidR="00DE192C" w:rsidRDefault="00DE192C" w:rsidP="00DE192C">
      <w:pPr>
        <w:pStyle w:val="code"/>
        <w:rPr>
          <w:lang w:val="fr-FR"/>
        </w:rPr>
      </w:pPr>
    </w:p>
    <w:p w14:paraId="21FA50A5" w14:textId="77777777" w:rsidR="00DE192C" w:rsidRPr="00DE192C" w:rsidRDefault="00DE192C" w:rsidP="00DE192C">
      <w:pPr>
        <w:pStyle w:val="code"/>
        <w:rPr>
          <w:lang w:val="fr-FR"/>
        </w:rPr>
      </w:pPr>
      <w:r w:rsidRPr="00DE192C">
        <w:rPr>
          <w:lang w:val="fr-FR"/>
        </w:rPr>
        <w:t>/**</w:t>
      </w:r>
    </w:p>
    <w:p w14:paraId="1AF4825D" w14:textId="77777777" w:rsidR="00DE192C" w:rsidRPr="00DE192C" w:rsidRDefault="00DE192C" w:rsidP="00DE192C">
      <w:pPr>
        <w:pStyle w:val="code"/>
        <w:rPr>
          <w:lang w:val="fr-FR"/>
        </w:rPr>
      </w:pPr>
      <w:r w:rsidRPr="00DE192C">
        <w:rPr>
          <w:lang w:val="fr-FR"/>
        </w:rPr>
        <w:t xml:space="preserve"> * \}</w:t>
      </w:r>
    </w:p>
    <w:p w14:paraId="3139FB02" w14:textId="77777777" w:rsidR="00DE192C" w:rsidRPr="00DE192C" w:rsidRDefault="00DE192C" w:rsidP="00DE192C">
      <w:pPr>
        <w:pStyle w:val="code"/>
        <w:rPr>
          <w:lang w:val="fr-FR"/>
        </w:rPr>
      </w:pPr>
      <w:r w:rsidRPr="00DE192C">
        <w:rPr>
          <w:lang w:val="fr-FR"/>
        </w:rPr>
        <w:t xml:space="preserve"> */</w:t>
      </w:r>
    </w:p>
    <w:p w14:paraId="439C3BAE" w14:textId="185F51AC" w:rsidR="00DE192C" w:rsidRPr="00C10DA2" w:rsidRDefault="00DE192C" w:rsidP="00DE192C">
      <w:pPr>
        <w:pStyle w:val="code"/>
        <w:rPr>
          <w:lang w:val="fr-FR"/>
        </w:rPr>
      </w:pPr>
      <w:r w:rsidRPr="00DE192C">
        <w:rPr>
          <w:lang w:val="fr-FR"/>
        </w:rPr>
        <w:t>#endif // __SAIDOT1BRPORT_H</w:t>
      </w:r>
    </w:p>
    <w:p w14:paraId="670C6C17" w14:textId="77777777" w:rsidR="00DE192C" w:rsidRPr="00C10DA2" w:rsidRDefault="00DE192C" w:rsidP="00DE192C">
      <w:pPr>
        <w:pStyle w:val="code"/>
        <w:rPr>
          <w:lang w:val="fr-FR"/>
        </w:rPr>
      </w:pPr>
    </w:p>
    <w:p w14:paraId="20A95F1C" w14:textId="77777777" w:rsidR="00DE192C" w:rsidRPr="00C10DA2" w:rsidRDefault="00DE192C" w:rsidP="00DE192C">
      <w:pPr>
        <w:pStyle w:val="code"/>
        <w:rPr>
          <w:lang w:val="fr-FR"/>
        </w:rPr>
      </w:pPr>
    </w:p>
    <w:p w14:paraId="58DB3D03" w14:textId="77777777" w:rsidR="00DE192C" w:rsidRPr="00C10DA2" w:rsidRDefault="00DE192C" w:rsidP="00DE192C">
      <w:pPr>
        <w:pStyle w:val="Heading2"/>
        <w:numPr>
          <w:ilvl w:val="0"/>
          <w:numId w:val="0"/>
        </w:numPr>
        <w:ind w:left="576" w:hanging="576"/>
        <w:rPr>
          <w:lang w:val="fr-FR"/>
        </w:rPr>
      </w:pPr>
    </w:p>
    <w:p w14:paraId="24EA367C" w14:textId="56A1045E" w:rsidR="002178A4" w:rsidRDefault="00685E6B" w:rsidP="000B451F">
      <w:pPr>
        <w:pStyle w:val="Heading2"/>
      </w:pPr>
      <w:bookmarkStart w:id="83" w:name="_Toc460680938"/>
      <w:r>
        <w:t>New File saidot1br</w:t>
      </w:r>
      <w:r w:rsidR="007555AB">
        <w:t>ext</w:t>
      </w:r>
      <w:r>
        <w:t>port.h</w:t>
      </w:r>
      <w:bookmarkEnd w:id="83"/>
    </w:p>
    <w:p w14:paraId="3FCF47A5" w14:textId="77777777" w:rsidR="00FE578B" w:rsidRDefault="00FE578B" w:rsidP="00FE578B">
      <w:pPr>
        <w:pStyle w:val="code"/>
      </w:pPr>
      <w:r>
        <w:t>/**</w:t>
      </w:r>
    </w:p>
    <w:p w14:paraId="0DFC6AB3" w14:textId="77777777" w:rsidR="00FE578B" w:rsidRDefault="00FE578B" w:rsidP="00FE578B">
      <w:pPr>
        <w:pStyle w:val="code"/>
      </w:pPr>
      <w:r>
        <w:t>* Copyright (c) 2015 Dell Inc.</w:t>
      </w:r>
    </w:p>
    <w:p w14:paraId="2795FBC4" w14:textId="77777777" w:rsidR="00FE578B" w:rsidRDefault="00FE578B" w:rsidP="00FE578B">
      <w:pPr>
        <w:pStyle w:val="code"/>
      </w:pPr>
      <w:r>
        <w:t>*</w:t>
      </w:r>
    </w:p>
    <w:p w14:paraId="3FE86485" w14:textId="77777777" w:rsidR="00FE578B" w:rsidRDefault="00FE578B" w:rsidP="00FE578B">
      <w:pPr>
        <w:pStyle w:val="code"/>
      </w:pPr>
      <w:r>
        <w:t>*    Licensed under the Apache License, Version 2.0 (the "License"); you may</w:t>
      </w:r>
    </w:p>
    <w:p w14:paraId="516525BF" w14:textId="77777777" w:rsidR="00FE578B" w:rsidRDefault="00FE578B" w:rsidP="00FE578B">
      <w:pPr>
        <w:pStyle w:val="code"/>
      </w:pPr>
      <w:r>
        <w:t>*    not use this file except in compliance with the License. You may obtain</w:t>
      </w:r>
    </w:p>
    <w:p w14:paraId="3065EBA7" w14:textId="77777777" w:rsidR="00FE578B" w:rsidRDefault="00FE578B" w:rsidP="00FE578B">
      <w:pPr>
        <w:pStyle w:val="code"/>
      </w:pPr>
      <w:r>
        <w:t>*    a copy of the License at http://www.apache.org/licenses/LICENSE-2.0</w:t>
      </w:r>
    </w:p>
    <w:p w14:paraId="510E2249" w14:textId="77777777" w:rsidR="00FE578B" w:rsidRDefault="00FE578B" w:rsidP="00FE578B">
      <w:pPr>
        <w:pStyle w:val="code"/>
      </w:pPr>
      <w:r>
        <w:t>*</w:t>
      </w:r>
    </w:p>
    <w:p w14:paraId="26462256" w14:textId="77777777" w:rsidR="00FE578B" w:rsidRDefault="00FE578B" w:rsidP="00FE578B">
      <w:pPr>
        <w:pStyle w:val="code"/>
      </w:pPr>
      <w:r>
        <w:t>*    THIS CODE IS PROVIDED ON AN  *AS IS* BASIS, WITHOUT WARRANTIES OR</w:t>
      </w:r>
    </w:p>
    <w:p w14:paraId="6BA01295" w14:textId="77777777" w:rsidR="00FE578B" w:rsidRDefault="00FE578B" w:rsidP="00FE578B">
      <w:pPr>
        <w:pStyle w:val="code"/>
      </w:pPr>
      <w:r>
        <w:t>*    CONDITIONS OF ANY KIND, EITHER EXPRESS OR IMPLIED, INCLUDING WITHOUT</w:t>
      </w:r>
    </w:p>
    <w:p w14:paraId="76F5DA0F" w14:textId="77777777" w:rsidR="00FE578B" w:rsidRDefault="00FE578B" w:rsidP="00FE578B">
      <w:pPr>
        <w:pStyle w:val="code"/>
      </w:pPr>
      <w:r>
        <w:lastRenderedPageBreak/>
        <w:t>*    LIMITATION ANY IMPLIED WARRANTIES OR CONDITIONS OF TITLE, FITNESS</w:t>
      </w:r>
    </w:p>
    <w:p w14:paraId="50BB5C12" w14:textId="77777777" w:rsidR="00FE578B" w:rsidRDefault="00FE578B" w:rsidP="00FE578B">
      <w:pPr>
        <w:pStyle w:val="code"/>
      </w:pPr>
      <w:r>
        <w:t>*    FOR A PARTICULAR PURPOSE, MERCHANTABLITY OR NON-INFRINGEMENT.</w:t>
      </w:r>
    </w:p>
    <w:p w14:paraId="3EC80AA9" w14:textId="77777777" w:rsidR="00FE578B" w:rsidRDefault="00FE578B" w:rsidP="00FE578B">
      <w:pPr>
        <w:pStyle w:val="code"/>
      </w:pPr>
      <w:r>
        <w:t>*</w:t>
      </w:r>
    </w:p>
    <w:p w14:paraId="1B4DD35B" w14:textId="77777777" w:rsidR="00FE578B" w:rsidRDefault="00FE578B" w:rsidP="00FE578B">
      <w:pPr>
        <w:pStyle w:val="code"/>
      </w:pPr>
      <w:r>
        <w:t>*    See the Apache Version 2.0 License for specific language governing</w:t>
      </w:r>
    </w:p>
    <w:p w14:paraId="13B21B5C" w14:textId="77777777" w:rsidR="00FE578B" w:rsidRDefault="00FE578B" w:rsidP="00FE578B">
      <w:pPr>
        <w:pStyle w:val="code"/>
      </w:pPr>
      <w:r>
        <w:t>*    permissions and limitations under the License.</w:t>
      </w:r>
    </w:p>
    <w:p w14:paraId="32D04EF9" w14:textId="77777777" w:rsidR="00FE578B" w:rsidRDefault="00FE578B" w:rsidP="00FE578B">
      <w:pPr>
        <w:pStyle w:val="code"/>
      </w:pPr>
      <w:r>
        <w:t>*</w:t>
      </w:r>
    </w:p>
    <w:p w14:paraId="7C7262EC" w14:textId="77777777" w:rsidR="00FE578B" w:rsidRDefault="00FE578B" w:rsidP="00FE578B">
      <w:pPr>
        <w:pStyle w:val="code"/>
      </w:pPr>
      <w:r>
        <w:t>*/</w:t>
      </w:r>
    </w:p>
    <w:p w14:paraId="4B49E7FA" w14:textId="77777777" w:rsidR="00FE578B" w:rsidRDefault="00FE578B" w:rsidP="00FE578B">
      <w:pPr>
        <w:pStyle w:val="code"/>
      </w:pPr>
      <w:r>
        <w:t>/**</w:t>
      </w:r>
    </w:p>
    <w:p w14:paraId="6D553F8E" w14:textId="77777777" w:rsidR="00FE578B" w:rsidRDefault="00FE578B" w:rsidP="00FE578B">
      <w:pPr>
        <w:pStyle w:val="code"/>
      </w:pPr>
      <w:r>
        <w:t>* Module Name:</w:t>
      </w:r>
    </w:p>
    <w:p w14:paraId="7A740D57" w14:textId="77777777" w:rsidR="00FE578B" w:rsidRDefault="00FE578B" w:rsidP="00FE578B">
      <w:pPr>
        <w:pStyle w:val="code"/>
      </w:pPr>
      <w:r>
        <w:t>*</w:t>
      </w:r>
    </w:p>
    <w:p w14:paraId="5130AC07" w14:textId="556B0059" w:rsidR="00FE578B" w:rsidRDefault="00FE578B" w:rsidP="00FE578B">
      <w:pPr>
        <w:pStyle w:val="code"/>
      </w:pPr>
      <w:r>
        <w:t>* saidot1br</w:t>
      </w:r>
      <w:r w:rsidR="007555AB">
        <w:t>ext</w:t>
      </w:r>
      <w:r w:rsidR="00510ED1">
        <w:t>port</w:t>
      </w:r>
      <w:r>
        <w:t>.h</w:t>
      </w:r>
    </w:p>
    <w:p w14:paraId="53447843" w14:textId="77777777" w:rsidR="00FE578B" w:rsidRDefault="00FE578B" w:rsidP="00FE578B">
      <w:pPr>
        <w:pStyle w:val="code"/>
      </w:pPr>
      <w:r>
        <w:t>*</w:t>
      </w:r>
    </w:p>
    <w:p w14:paraId="04C67584" w14:textId="77777777" w:rsidR="00FE578B" w:rsidRDefault="00FE578B" w:rsidP="00FE578B">
      <w:pPr>
        <w:pStyle w:val="code"/>
      </w:pPr>
      <w:r>
        <w:t>* Abstract:</w:t>
      </w:r>
    </w:p>
    <w:p w14:paraId="4C96EDE4" w14:textId="77777777" w:rsidR="00FE578B" w:rsidRDefault="00FE578B" w:rsidP="00FE578B">
      <w:pPr>
        <w:pStyle w:val="code"/>
      </w:pPr>
      <w:r>
        <w:t>*</w:t>
      </w:r>
    </w:p>
    <w:p w14:paraId="553132B9" w14:textId="04F92A2E" w:rsidR="00FE578B" w:rsidRDefault="00FE578B" w:rsidP="00FE578B">
      <w:pPr>
        <w:pStyle w:val="code"/>
      </w:pPr>
      <w:r>
        <w:t>* This module defines SAI API for IEEE 802.1BR</w:t>
      </w:r>
      <w:r w:rsidR="00C47B4D">
        <w:t xml:space="preserve"> Extended</w:t>
      </w:r>
      <w:r>
        <w:t xml:space="preserve"> Port functionality</w:t>
      </w:r>
    </w:p>
    <w:p w14:paraId="5B73B673" w14:textId="77777777" w:rsidR="00FE578B" w:rsidRDefault="00FE578B" w:rsidP="00FE578B">
      <w:pPr>
        <w:pStyle w:val="code"/>
      </w:pPr>
      <w:r>
        <w:t>*</w:t>
      </w:r>
    </w:p>
    <w:p w14:paraId="012B526B" w14:textId="77777777" w:rsidR="00FE578B" w:rsidRDefault="00FE578B" w:rsidP="00FE578B">
      <w:pPr>
        <w:pStyle w:val="code"/>
      </w:pPr>
      <w:r>
        <w:t>*/</w:t>
      </w:r>
    </w:p>
    <w:p w14:paraId="760570EA" w14:textId="77777777" w:rsidR="00FE578B" w:rsidRDefault="00FE578B" w:rsidP="00FE578B">
      <w:pPr>
        <w:pStyle w:val="code"/>
      </w:pPr>
    </w:p>
    <w:p w14:paraId="49C9BAFE" w14:textId="65D3E400" w:rsidR="00FE578B" w:rsidRDefault="00FE578B" w:rsidP="00FE578B">
      <w:pPr>
        <w:pStyle w:val="code"/>
      </w:pPr>
      <w:r>
        <w:t>#if !defined (__SAIDOT1BR</w:t>
      </w:r>
      <w:r w:rsidR="00C47B4D">
        <w:t>EXT</w:t>
      </w:r>
      <w:r>
        <w:t>PORT_H)</w:t>
      </w:r>
    </w:p>
    <w:p w14:paraId="5B177C90" w14:textId="0CDEC42C" w:rsidR="00FE578B" w:rsidRDefault="00FE578B" w:rsidP="00FE578B">
      <w:pPr>
        <w:pStyle w:val="code"/>
      </w:pPr>
      <w:r>
        <w:t>#define __SAIDOT1BR</w:t>
      </w:r>
      <w:r w:rsidR="00C47B4D">
        <w:t>EXT</w:t>
      </w:r>
      <w:r>
        <w:t>PORT_H</w:t>
      </w:r>
    </w:p>
    <w:p w14:paraId="2F12756F" w14:textId="77777777" w:rsidR="00FE578B" w:rsidRDefault="00FE578B" w:rsidP="00FE578B">
      <w:pPr>
        <w:pStyle w:val="code"/>
      </w:pPr>
    </w:p>
    <w:p w14:paraId="722FE3FC" w14:textId="77777777" w:rsidR="00FE578B" w:rsidRDefault="00FE578B" w:rsidP="00FE578B">
      <w:pPr>
        <w:pStyle w:val="code"/>
      </w:pPr>
      <w:r>
        <w:t>#include "saitypes.h"</w:t>
      </w:r>
    </w:p>
    <w:p w14:paraId="324A3162" w14:textId="77777777" w:rsidR="00FE578B" w:rsidRDefault="00FE578B" w:rsidP="00FE578B">
      <w:pPr>
        <w:pStyle w:val="code"/>
      </w:pPr>
      <w:r>
        <w:t>#include "saistatus.h"</w:t>
      </w:r>
    </w:p>
    <w:p w14:paraId="635559BC" w14:textId="77777777" w:rsidR="00FE578B" w:rsidRDefault="00FE578B" w:rsidP="00FE578B">
      <w:pPr>
        <w:pStyle w:val="code"/>
      </w:pPr>
    </w:p>
    <w:p w14:paraId="5C607908" w14:textId="076652F5" w:rsidR="00FE578B" w:rsidRDefault="00FE578B" w:rsidP="00FE578B">
      <w:pPr>
        <w:pStyle w:val="code"/>
      </w:pPr>
      <w:r>
        <w:t>/** \defgroup SAIDOT1BR</w:t>
      </w:r>
      <w:r w:rsidR="007555AB">
        <w:t>EXT</w:t>
      </w:r>
      <w:r>
        <w:t xml:space="preserve">PORT SAI - 802.1BR </w:t>
      </w:r>
      <w:r w:rsidR="007555AB">
        <w:t>Exten</w:t>
      </w:r>
      <w:r w:rsidR="00C338B2">
        <w:t>ded</w:t>
      </w:r>
      <w:r w:rsidR="007555AB">
        <w:t xml:space="preserve"> </w:t>
      </w:r>
      <w:r>
        <w:t>Port specific public APIs and datastructures.</w:t>
      </w:r>
    </w:p>
    <w:p w14:paraId="7C100BC8" w14:textId="77777777" w:rsidR="00FE578B" w:rsidRDefault="00FE578B" w:rsidP="00FE578B">
      <w:pPr>
        <w:pStyle w:val="code"/>
      </w:pPr>
      <w:r>
        <w:t xml:space="preserve"> *</w:t>
      </w:r>
    </w:p>
    <w:p w14:paraId="0EA0FCBB" w14:textId="77777777" w:rsidR="00FE578B" w:rsidRDefault="00FE578B" w:rsidP="00FE578B">
      <w:pPr>
        <w:pStyle w:val="code"/>
      </w:pPr>
      <w:r>
        <w:t xml:space="preserve"> *  \{</w:t>
      </w:r>
    </w:p>
    <w:p w14:paraId="510C5C30" w14:textId="77777777" w:rsidR="00FE578B" w:rsidRDefault="00FE578B" w:rsidP="00FE578B">
      <w:pPr>
        <w:pStyle w:val="code"/>
      </w:pPr>
      <w:r>
        <w:t xml:space="preserve"> */</w:t>
      </w:r>
    </w:p>
    <w:p w14:paraId="62397780" w14:textId="77777777" w:rsidR="00FE578B" w:rsidRDefault="00FE578B" w:rsidP="00FE578B">
      <w:pPr>
        <w:pStyle w:val="code"/>
      </w:pPr>
    </w:p>
    <w:p w14:paraId="51AA5013" w14:textId="77777777" w:rsidR="00FE578B" w:rsidRDefault="00FE578B" w:rsidP="00FE578B">
      <w:pPr>
        <w:pStyle w:val="code"/>
      </w:pPr>
      <w:r>
        <w:t>/**</w:t>
      </w:r>
    </w:p>
    <w:p w14:paraId="0DCEDC4C" w14:textId="6590FC5D" w:rsidR="00FE578B" w:rsidRDefault="00FE578B" w:rsidP="00FE578B">
      <w:pPr>
        <w:pStyle w:val="code"/>
      </w:pPr>
      <w:r>
        <w:t xml:space="preserve"> * @brief SAI attributes for </w:t>
      </w:r>
      <w:r w:rsidR="00052BA0" w:rsidRPr="005E7907">
        <w:t>SAI_OBJECT_TYPE_</w:t>
      </w:r>
      <w:r w:rsidR="00052BA0">
        <w:t>DOT1BR_</w:t>
      </w:r>
      <w:r w:rsidR="00052BA0" w:rsidRPr="005E7907">
        <w:t>EXTENDED_PORT</w:t>
      </w:r>
      <w:r w:rsidR="00052BA0">
        <w:t xml:space="preserve"> </w:t>
      </w:r>
    </w:p>
    <w:p w14:paraId="53E5F898" w14:textId="77777777" w:rsidR="00FE578B" w:rsidRDefault="00FE578B" w:rsidP="00FE578B">
      <w:pPr>
        <w:pStyle w:val="code"/>
      </w:pPr>
      <w:r>
        <w:t xml:space="preserve"> */</w:t>
      </w:r>
    </w:p>
    <w:p w14:paraId="387EC6C5" w14:textId="77040802" w:rsidR="00FE578B" w:rsidRDefault="00FE578B" w:rsidP="00FE578B">
      <w:pPr>
        <w:pStyle w:val="code"/>
      </w:pPr>
      <w:r>
        <w:t>typedef enum _sai_dot1br_extended_port_attr_t</w:t>
      </w:r>
    </w:p>
    <w:p w14:paraId="729C4E74" w14:textId="77777777" w:rsidR="00FE578B" w:rsidRDefault="00FE578B" w:rsidP="00FE578B">
      <w:pPr>
        <w:pStyle w:val="code"/>
      </w:pPr>
      <w:r>
        <w:t>{</w:t>
      </w:r>
    </w:p>
    <w:p w14:paraId="717A9EA4" w14:textId="77777777" w:rsidR="00FE578B" w:rsidRDefault="00FE578B" w:rsidP="00FE578B">
      <w:pPr>
        <w:pStyle w:val="code"/>
      </w:pPr>
      <w:r>
        <w:t xml:space="preserve">    /** READ-WRITE */</w:t>
      </w:r>
    </w:p>
    <w:p w14:paraId="0824E601" w14:textId="77777777" w:rsidR="00FE578B" w:rsidRDefault="00FE578B" w:rsidP="00FE578B">
      <w:pPr>
        <w:pStyle w:val="code"/>
      </w:pPr>
    </w:p>
    <w:p w14:paraId="0A98618C" w14:textId="2A283FD1" w:rsidR="00FE578B" w:rsidRDefault="00FE578B" w:rsidP="00FE578B">
      <w:pPr>
        <w:pStyle w:val="code"/>
      </w:pPr>
      <w:r>
        <w:t xml:space="preserve">    /** Cascading Port [sai_object_id_t]</w:t>
      </w:r>
    </w:p>
    <w:p w14:paraId="12E2FFA5" w14:textId="1B6191D4" w:rsidR="00FE578B" w:rsidRDefault="00FE578B" w:rsidP="00FE578B">
      <w:pPr>
        <w:pStyle w:val="code"/>
      </w:pPr>
      <w:r>
        <w:t xml:space="preserve">     * (MANDATORY_ON_CREATE|CREATE_</w:t>
      </w:r>
      <w:r w:rsidR="0015281F">
        <w:t>AND_SET</w:t>
      </w:r>
      <w:r>
        <w:t>) */</w:t>
      </w:r>
    </w:p>
    <w:p w14:paraId="297610DE" w14:textId="6B09D8DF" w:rsidR="00FE578B" w:rsidRDefault="00FE578B" w:rsidP="00FE578B">
      <w:pPr>
        <w:pStyle w:val="code"/>
      </w:pPr>
      <w:r>
        <w:t xml:space="preserve">    SAI_DOT1BR_EXTENDED_PORT_ATTR_CASCADING_PORT,</w:t>
      </w:r>
    </w:p>
    <w:p w14:paraId="3171E9C5" w14:textId="77777777" w:rsidR="00FE578B" w:rsidRDefault="00FE578B" w:rsidP="00FE578B">
      <w:pPr>
        <w:pStyle w:val="code"/>
      </w:pPr>
    </w:p>
    <w:p w14:paraId="7A21EB3A" w14:textId="77777777" w:rsidR="00FE578B" w:rsidRDefault="00FE578B" w:rsidP="00FE578B">
      <w:pPr>
        <w:pStyle w:val="code"/>
      </w:pPr>
      <w:r>
        <w:t xml:space="preserve">    /** E-Channel Id (ECID) of the Extended Port [sai_uint32_t]</w:t>
      </w:r>
    </w:p>
    <w:p w14:paraId="024A06E9" w14:textId="271E3A92" w:rsidR="00FE578B" w:rsidRDefault="00FE578B" w:rsidP="00FE578B">
      <w:pPr>
        <w:pStyle w:val="code"/>
      </w:pPr>
      <w:r>
        <w:t xml:space="preserve">     * (MANDATORY_ON_CREATE|CREATE_</w:t>
      </w:r>
      <w:r w:rsidR="00114E89">
        <w:t>AND_SET</w:t>
      </w:r>
      <w:r>
        <w:t xml:space="preserve"> */</w:t>
      </w:r>
    </w:p>
    <w:p w14:paraId="6CF7CF6A" w14:textId="14F791B4" w:rsidR="00FE578B" w:rsidRDefault="00FE578B" w:rsidP="00FE578B">
      <w:pPr>
        <w:pStyle w:val="code"/>
      </w:pPr>
      <w:r>
        <w:t xml:space="preserve">    SAI_DOT1BR_EXTENDED_PORT_ATTR_ECID,</w:t>
      </w:r>
    </w:p>
    <w:p w14:paraId="79DD0D3E" w14:textId="77777777" w:rsidR="00FE578B" w:rsidRDefault="00FE578B" w:rsidP="00FE578B">
      <w:pPr>
        <w:pStyle w:val="code"/>
      </w:pPr>
    </w:p>
    <w:p w14:paraId="3051FE7B" w14:textId="77777777" w:rsidR="00FE578B" w:rsidRDefault="00FE578B" w:rsidP="00FE578B">
      <w:pPr>
        <w:pStyle w:val="code"/>
      </w:pPr>
      <w:r>
        <w:t xml:space="preserve">    /* -- */</w:t>
      </w:r>
    </w:p>
    <w:p w14:paraId="549C915E" w14:textId="77777777" w:rsidR="00FE578B" w:rsidRDefault="00FE578B" w:rsidP="00FE578B">
      <w:pPr>
        <w:pStyle w:val="code"/>
      </w:pPr>
    </w:p>
    <w:p w14:paraId="1581B771" w14:textId="77777777" w:rsidR="00FE578B" w:rsidRDefault="00FE578B" w:rsidP="00FE578B">
      <w:pPr>
        <w:pStyle w:val="code"/>
      </w:pPr>
      <w:r>
        <w:t xml:space="preserve">    /* Custom range base value */</w:t>
      </w:r>
    </w:p>
    <w:p w14:paraId="2C6719EE" w14:textId="5093C6EC" w:rsidR="00FE578B" w:rsidRDefault="00FE578B" w:rsidP="00FE578B">
      <w:pPr>
        <w:pStyle w:val="code"/>
      </w:pPr>
      <w:r>
        <w:t xml:space="preserve">    SAI_</w:t>
      </w:r>
      <w:r w:rsidR="001A0D9E">
        <w:t>DOT1BR_EXTENDED_PORT_</w:t>
      </w:r>
      <w:r>
        <w:t>ATTR_CUSTOM_RANGE_BASE  = 0x10000000</w:t>
      </w:r>
    </w:p>
    <w:p w14:paraId="0A5A9BED" w14:textId="77777777" w:rsidR="00FE578B" w:rsidRDefault="00FE578B" w:rsidP="00FE578B">
      <w:pPr>
        <w:pStyle w:val="code"/>
      </w:pPr>
    </w:p>
    <w:p w14:paraId="511C8C1E" w14:textId="4AD98E70" w:rsidR="00FE578B" w:rsidRPr="00FE578B" w:rsidRDefault="00FE578B" w:rsidP="00FE578B">
      <w:pPr>
        <w:pStyle w:val="code"/>
        <w:rPr>
          <w:lang w:val="fr-FR"/>
        </w:rPr>
      </w:pPr>
      <w:r w:rsidRPr="00FE578B">
        <w:rPr>
          <w:lang w:val="fr-FR"/>
        </w:rPr>
        <w:t>} sai_dot1br_extended_port_attr_t;</w:t>
      </w:r>
    </w:p>
    <w:p w14:paraId="4F383D81" w14:textId="77777777" w:rsidR="00FE578B" w:rsidRPr="00FE578B" w:rsidRDefault="00FE578B" w:rsidP="00FE578B">
      <w:pPr>
        <w:pStyle w:val="code"/>
        <w:rPr>
          <w:lang w:val="fr-FR"/>
        </w:rPr>
      </w:pPr>
    </w:p>
    <w:p w14:paraId="3B9C5934" w14:textId="77777777" w:rsidR="00FE578B" w:rsidRDefault="00FE578B" w:rsidP="00FE578B">
      <w:pPr>
        <w:pStyle w:val="code"/>
      </w:pPr>
      <w:r>
        <w:t>/**</w:t>
      </w:r>
    </w:p>
    <w:p w14:paraId="7816E379" w14:textId="173A3CE0" w:rsidR="00FE578B" w:rsidRDefault="00FE578B" w:rsidP="00FE578B">
      <w:pPr>
        <w:pStyle w:val="code"/>
      </w:pPr>
      <w:r>
        <w:t xml:space="preserve"> * @brief Create a 802.1BR extended port.</w:t>
      </w:r>
    </w:p>
    <w:p w14:paraId="21219304" w14:textId="77777777" w:rsidR="00FE578B" w:rsidRDefault="00FE578B" w:rsidP="00FE578B">
      <w:pPr>
        <w:pStyle w:val="code"/>
      </w:pPr>
      <w:r>
        <w:t xml:space="preserve"> *</w:t>
      </w:r>
    </w:p>
    <w:p w14:paraId="2011D640" w14:textId="77777777" w:rsidR="00FE578B" w:rsidRDefault="00FE578B" w:rsidP="00FE578B">
      <w:pPr>
        <w:pStyle w:val="code"/>
      </w:pPr>
      <w:r>
        <w:t xml:space="preserve"> * @param[out] extended_port_id</w:t>
      </w:r>
    </w:p>
    <w:p w14:paraId="675507E6" w14:textId="77777777" w:rsidR="00FE578B" w:rsidRDefault="00FE578B" w:rsidP="00FE578B">
      <w:pPr>
        <w:pStyle w:val="code"/>
      </w:pPr>
      <w:r>
        <w:t xml:space="preserve"> * @param[in] attr_count Number of attributes</w:t>
      </w:r>
    </w:p>
    <w:p w14:paraId="441CFAAA" w14:textId="77777777" w:rsidR="00FE578B" w:rsidRDefault="00FE578B" w:rsidP="00FE578B">
      <w:pPr>
        <w:pStyle w:val="code"/>
      </w:pPr>
      <w:r>
        <w:t xml:space="preserve"> * @param[in] attr_list Value of attributes</w:t>
      </w:r>
    </w:p>
    <w:p w14:paraId="26C92C1E" w14:textId="77777777" w:rsidR="00FE578B" w:rsidRDefault="00FE578B" w:rsidP="00FE578B">
      <w:pPr>
        <w:pStyle w:val="code"/>
      </w:pPr>
      <w:r>
        <w:t xml:space="preserve"> * @return SAI_STATUS_SUCCESS on success</w:t>
      </w:r>
    </w:p>
    <w:p w14:paraId="0EAE4501" w14:textId="77777777" w:rsidR="00FE578B" w:rsidRPr="00FE578B" w:rsidRDefault="00FE578B" w:rsidP="00FE578B">
      <w:pPr>
        <w:pStyle w:val="code"/>
        <w:rPr>
          <w:lang w:val="fr-FR"/>
        </w:rPr>
      </w:pPr>
      <w:r>
        <w:t xml:space="preserve"> </w:t>
      </w:r>
      <w:r w:rsidRPr="00FE578B">
        <w:rPr>
          <w:lang w:val="fr-FR"/>
        </w:rPr>
        <w:t>*         Failure status code on error</w:t>
      </w:r>
    </w:p>
    <w:p w14:paraId="4E9A037D" w14:textId="77777777" w:rsidR="00FE578B" w:rsidRPr="00FE578B" w:rsidRDefault="00FE578B" w:rsidP="00FE578B">
      <w:pPr>
        <w:pStyle w:val="code"/>
        <w:rPr>
          <w:lang w:val="fr-FR"/>
        </w:rPr>
      </w:pPr>
      <w:r w:rsidRPr="00FE578B">
        <w:rPr>
          <w:lang w:val="fr-FR"/>
        </w:rPr>
        <w:t xml:space="preserve"> */</w:t>
      </w:r>
    </w:p>
    <w:p w14:paraId="0584C13C" w14:textId="7108F9FF" w:rsidR="00FE578B" w:rsidRPr="00454EDB" w:rsidRDefault="00FE578B" w:rsidP="00FE578B">
      <w:pPr>
        <w:pStyle w:val="code"/>
      </w:pPr>
      <w:r w:rsidRPr="00454EDB">
        <w:lastRenderedPageBreak/>
        <w:t>typedef sai_status_t (*sai_create_extended_port_fn)(</w:t>
      </w:r>
    </w:p>
    <w:p w14:paraId="50F5C0B6" w14:textId="77777777" w:rsidR="00FE578B" w:rsidRDefault="00FE578B" w:rsidP="00FE578B">
      <w:pPr>
        <w:pStyle w:val="code"/>
      </w:pPr>
      <w:r w:rsidRPr="00454EDB">
        <w:t xml:space="preserve">    </w:t>
      </w:r>
      <w:r>
        <w:t>_Out_ sai_object_id_t *extended_port_id,</w:t>
      </w:r>
    </w:p>
    <w:p w14:paraId="7EEEDC82" w14:textId="77777777" w:rsidR="00FE578B" w:rsidRDefault="00FE578B" w:rsidP="00FE578B">
      <w:pPr>
        <w:pStyle w:val="code"/>
      </w:pPr>
      <w:r>
        <w:t xml:space="preserve">    _In_  uint32_t attr_count,</w:t>
      </w:r>
    </w:p>
    <w:p w14:paraId="2C8E51A0" w14:textId="77777777" w:rsidR="00FE578B" w:rsidRDefault="00FE578B" w:rsidP="00FE578B">
      <w:pPr>
        <w:pStyle w:val="code"/>
      </w:pPr>
      <w:r>
        <w:t xml:space="preserve">    _In_  const sai_attribute_t *attr_list);</w:t>
      </w:r>
    </w:p>
    <w:p w14:paraId="6ADE3E44" w14:textId="77777777" w:rsidR="00FE578B" w:rsidRDefault="00FE578B" w:rsidP="00FE578B">
      <w:pPr>
        <w:pStyle w:val="code"/>
      </w:pPr>
    </w:p>
    <w:p w14:paraId="6B079A0E" w14:textId="77777777" w:rsidR="00FE578B" w:rsidRDefault="00FE578B" w:rsidP="00FE578B">
      <w:pPr>
        <w:pStyle w:val="code"/>
      </w:pPr>
      <w:r>
        <w:t>/**</w:t>
      </w:r>
    </w:p>
    <w:p w14:paraId="1DAE05E5" w14:textId="77777777" w:rsidR="00FE578B" w:rsidRDefault="00FE578B" w:rsidP="00FE578B">
      <w:pPr>
        <w:pStyle w:val="code"/>
      </w:pPr>
      <w:r>
        <w:t xml:space="preserve"> * @brief Remove extended port.</w:t>
      </w:r>
    </w:p>
    <w:p w14:paraId="3824F0F1" w14:textId="77777777" w:rsidR="00FE578B" w:rsidRDefault="00FE578B" w:rsidP="00FE578B">
      <w:pPr>
        <w:pStyle w:val="code"/>
      </w:pPr>
      <w:r>
        <w:t xml:space="preserve"> *</w:t>
      </w:r>
    </w:p>
    <w:p w14:paraId="7C3C23B7" w14:textId="77777777" w:rsidR="00FE578B" w:rsidRDefault="00FE578B" w:rsidP="00FE578B">
      <w:pPr>
        <w:pStyle w:val="code"/>
      </w:pPr>
      <w:r>
        <w:t xml:space="preserve"> * @param[in] extended_port_id Extended Port object id.</w:t>
      </w:r>
    </w:p>
    <w:p w14:paraId="2A331F57" w14:textId="77777777" w:rsidR="00FE578B" w:rsidRDefault="00FE578B" w:rsidP="00FE578B">
      <w:pPr>
        <w:pStyle w:val="code"/>
      </w:pPr>
      <w:r>
        <w:t xml:space="preserve"> * @return SAI_STATUS_SUCCESS on success</w:t>
      </w:r>
    </w:p>
    <w:p w14:paraId="064609D3" w14:textId="77777777" w:rsidR="00FE578B" w:rsidRPr="00FE578B" w:rsidRDefault="00FE578B" w:rsidP="00FE578B">
      <w:pPr>
        <w:pStyle w:val="code"/>
        <w:rPr>
          <w:lang w:val="fr-FR"/>
        </w:rPr>
      </w:pPr>
      <w:r>
        <w:t xml:space="preserve"> </w:t>
      </w:r>
      <w:r w:rsidRPr="00FE578B">
        <w:rPr>
          <w:lang w:val="fr-FR"/>
        </w:rPr>
        <w:t>*         Failure status code on error</w:t>
      </w:r>
    </w:p>
    <w:p w14:paraId="47F3A67D" w14:textId="77777777" w:rsidR="00FE578B" w:rsidRPr="00FE578B" w:rsidRDefault="00FE578B" w:rsidP="00FE578B">
      <w:pPr>
        <w:pStyle w:val="code"/>
        <w:rPr>
          <w:lang w:val="fr-FR"/>
        </w:rPr>
      </w:pPr>
      <w:r w:rsidRPr="00FE578B">
        <w:rPr>
          <w:lang w:val="fr-FR"/>
        </w:rPr>
        <w:t xml:space="preserve"> */</w:t>
      </w:r>
    </w:p>
    <w:p w14:paraId="6946E425" w14:textId="1349A643" w:rsidR="00FE578B" w:rsidRDefault="00FE578B" w:rsidP="00FE578B">
      <w:pPr>
        <w:pStyle w:val="code"/>
      </w:pPr>
      <w:r>
        <w:t>typedef sai_status_t (*sai_remove_extended_port_fn)(</w:t>
      </w:r>
    </w:p>
    <w:p w14:paraId="5FAB5E5E" w14:textId="77777777" w:rsidR="00FE578B" w:rsidRDefault="00FE578B" w:rsidP="00FE578B">
      <w:pPr>
        <w:pStyle w:val="code"/>
      </w:pPr>
      <w:r>
        <w:t xml:space="preserve">    _In_ sai_object_id_t extended_port_id);</w:t>
      </w:r>
    </w:p>
    <w:p w14:paraId="4C5030D0" w14:textId="77777777" w:rsidR="00FE578B" w:rsidRDefault="00FE578B" w:rsidP="00FE578B">
      <w:pPr>
        <w:pStyle w:val="code"/>
      </w:pPr>
    </w:p>
    <w:p w14:paraId="3B6D6E49" w14:textId="77777777" w:rsidR="00FE578B" w:rsidRDefault="00FE578B" w:rsidP="00FE578B">
      <w:pPr>
        <w:pStyle w:val="code"/>
      </w:pPr>
      <w:r>
        <w:t>/**</w:t>
      </w:r>
    </w:p>
    <w:p w14:paraId="702CAE60" w14:textId="77777777" w:rsidR="00FE578B" w:rsidRDefault="00FE578B" w:rsidP="00FE578B">
      <w:pPr>
        <w:pStyle w:val="code"/>
      </w:pPr>
      <w:r>
        <w:t xml:space="preserve"> * @brief Set the attribute of the Extended Port.</w:t>
      </w:r>
    </w:p>
    <w:p w14:paraId="7D2A7A21" w14:textId="77777777" w:rsidR="00FE578B" w:rsidRDefault="00FE578B" w:rsidP="00FE578B">
      <w:pPr>
        <w:pStyle w:val="code"/>
      </w:pPr>
      <w:r>
        <w:t xml:space="preserve"> *</w:t>
      </w:r>
    </w:p>
    <w:p w14:paraId="619C3B7F" w14:textId="77777777" w:rsidR="00FE578B" w:rsidRDefault="00FE578B" w:rsidP="00FE578B">
      <w:pPr>
        <w:pStyle w:val="code"/>
      </w:pPr>
      <w:r>
        <w:t xml:space="preserve"> * @param[in] extended_port_id Extended Port object id.</w:t>
      </w:r>
    </w:p>
    <w:p w14:paraId="41A36C8D" w14:textId="77777777" w:rsidR="00FE578B" w:rsidRDefault="00FE578B" w:rsidP="00FE578B">
      <w:pPr>
        <w:pStyle w:val="code"/>
      </w:pPr>
      <w:r>
        <w:t xml:space="preserve"> * @param[in] attr attribute value</w:t>
      </w:r>
    </w:p>
    <w:p w14:paraId="358828E7" w14:textId="77777777" w:rsidR="00FE578B" w:rsidRDefault="00FE578B" w:rsidP="00FE578B">
      <w:pPr>
        <w:pStyle w:val="code"/>
      </w:pPr>
      <w:r>
        <w:t xml:space="preserve"> * @return SAI_STATUS_SUCCESS on success</w:t>
      </w:r>
    </w:p>
    <w:p w14:paraId="4395EAED" w14:textId="77777777" w:rsidR="00FE578B" w:rsidRPr="00FE578B" w:rsidRDefault="00FE578B" w:rsidP="00FE578B">
      <w:pPr>
        <w:pStyle w:val="code"/>
        <w:rPr>
          <w:lang w:val="fr-FR"/>
        </w:rPr>
      </w:pPr>
      <w:r>
        <w:t xml:space="preserve"> </w:t>
      </w:r>
      <w:r w:rsidRPr="00FE578B">
        <w:rPr>
          <w:lang w:val="fr-FR"/>
        </w:rPr>
        <w:t>*         Failure status code on error</w:t>
      </w:r>
    </w:p>
    <w:p w14:paraId="69626B19" w14:textId="77777777" w:rsidR="00FE578B" w:rsidRPr="00FE578B" w:rsidRDefault="00FE578B" w:rsidP="00FE578B">
      <w:pPr>
        <w:pStyle w:val="code"/>
        <w:rPr>
          <w:lang w:val="fr-FR"/>
        </w:rPr>
      </w:pPr>
      <w:r w:rsidRPr="00FE578B">
        <w:rPr>
          <w:lang w:val="fr-FR"/>
        </w:rPr>
        <w:t xml:space="preserve"> */</w:t>
      </w:r>
    </w:p>
    <w:p w14:paraId="7FB39896" w14:textId="07AB8AD0" w:rsidR="00FE578B" w:rsidRPr="00FE578B" w:rsidRDefault="00FE578B" w:rsidP="00FE578B">
      <w:pPr>
        <w:pStyle w:val="code"/>
        <w:rPr>
          <w:lang w:val="fr-FR"/>
        </w:rPr>
      </w:pPr>
      <w:r w:rsidRPr="00FE578B">
        <w:rPr>
          <w:lang w:val="fr-FR"/>
        </w:rPr>
        <w:t>typedef sai_status_t (*sai_set_extended_port_attribute_fn)(</w:t>
      </w:r>
    </w:p>
    <w:p w14:paraId="27F1B206" w14:textId="77777777" w:rsidR="00FE578B" w:rsidRPr="00FE578B" w:rsidRDefault="00FE578B" w:rsidP="00FE578B">
      <w:pPr>
        <w:pStyle w:val="code"/>
        <w:rPr>
          <w:lang w:val="fr-FR"/>
        </w:rPr>
      </w:pPr>
      <w:r w:rsidRPr="00FE578B">
        <w:rPr>
          <w:lang w:val="fr-FR"/>
        </w:rPr>
        <w:t xml:space="preserve">    _In_ sai_object_id_t extended_port_id,</w:t>
      </w:r>
    </w:p>
    <w:p w14:paraId="7E4749A5" w14:textId="77777777" w:rsidR="00FE578B" w:rsidRPr="00FE578B" w:rsidRDefault="00FE578B" w:rsidP="00FE578B">
      <w:pPr>
        <w:pStyle w:val="code"/>
        <w:rPr>
          <w:lang w:val="fr-FR"/>
        </w:rPr>
      </w:pPr>
      <w:r w:rsidRPr="00FE578B">
        <w:rPr>
          <w:lang w:val="fr-FR"/>
        </w:rPr>
        <w:t xml:space="preserve">    _In_ const sai_attribute_t *attr);</w:t>
      </w:r>
    </w:p>
    <w:p w14:paraId="0FE14B5C" w14:textId="77777777" w:rsidR="00FE578B" w:rsidRPr="00FE578B" w:rsidRDefault="00FE578B" w:rsidP="00FE578B">
      <w:pPr>
        <w:pStyle w:val="code"/>
        <w:rPr>
          <w:lang w:val="fr-FR"/>
        </w:rPr>
      </w:pPr>
    </w:p>
    <w:p w14:paraId="5114CB2F" w14:textId="77777777" w:rsidR="00FE578B" w:rsidRDefault="00FE578B" w:rsidP="00FE578B">
      <w:pPr>
        <w:pStyle w:val="code"/>
      </w:pPr>
      <w:r>
        <w:t>/**</w:t>
      </w:r>
    </w:p>
    <w:p w14:paraId="25C39DD9" w14:textId="77777777" w:rsidR="00FE578B" w:rsidRDefault="00FE578B" w:rsidP="00FE578B">
      <w:pPr>
        <w:pStyle w:val="code"/>
      </w:pPr>
      <w:r>
        <w:t xml:space="preserve"> * @brief Get the attribute of Extended Port.</w:t>
      </w:r>
    </w:p>
    <w:p w14:paraId="5C8B4427" w14:textId="77777777" w:rsidR="00FE578B" w:rsidRDefault="00FE578B" w:rsidP="00FE578B">
      <w:pPr>
        <w:pStyle w:val="code"/>
      </w:pPr>
      <w:r>
        <w:t xml:space="preserve"> *</w:t>
      </w:r>
    </w:p>
    <w:p w14:paraId="65C28074" w14:textId="77777777" w:rsidR="00FE578B" w:rsidRDefault="00FE578B" w:rsidP="00FE578B">
      <w:pPr>
        <w:pStyle w:val="code"/>
      </w:pPr>
      <w:r>
        <w:t xml:space="preserve"> * @param[in] extended_port_id Extended Port object id.</w:t>
      </w:r>
    </w:p>
    <w:p w14:paraId="71C6DEBE" w14:textId="77777777" w:rsidR="00FE578B" w:rsidRDefault="00FE578B" w:rsidP="00FE578B">
      <w:pPr>
        <w:pStyle w:val="code"/>
      </w:pPr>
      <w:r>
        <w:t xml:space="preserve"> * @param[in] attr_count number of the attributes</w:t>
      </w:r>
    </w:p>
    <w:p w14:paraId="755C21D8" w14:textId="77777777" w:rsidR="00FE578B" w:rsidRDefault="00FE578B" w:rsidP="00FE578B">
      <w:pPr>
        <w:pStyle w:val="code"/>
      </w:pPr>
      <w:r>
        <w:t xml:space="preserve"> * @param[inout] attr_list array of attributes</w:t>
      </w:r>
    </w:p>
    <w:p w14:paraId="6A8B615D" w14:textId="77777777" w:rsidR="00FE578B" w:rsidRDefault="00FE578B" w:rsidP="00FE578B">
      <w:pPr>
        <w:pStyle w:val="code"/>
      </w:pPr>
      <w:r>
        <w:t xml:space="preserve"> * @return SAI_STATUS_SUCCESS on success</w:t>
      </w:r>
    </w:p>
    <w:p w14:paraId="00231D68" w14:textId="77777777" w:rsidR="00FE578B" w:rsidRPr="00FE578B" w:rsidRDefault="00FE578B" w:rsidP="00FE578B">
      <w:pPr>
        <w:pStyle w:val="code"/>
        <w:rPr>
          <w:lang w:val="fr-FR"/>
        </w:rPr>
      </w:pPr>
      <w:r w:rsidRPr="00FE578B">
        <w:t xml:space="preserve"> </w:t>
      </w:r>
      <w:r w:rsidRPr="00FE578B">
        <w:rPr>
          <w:lang w:val="fr-FR"/>
        </w:rPr>
        <w:t>*         Failure status code on error</w:t>
      </w:r>
    </w:p>
    <w:p w14:paraId="5E2BD27B" w14:textId="77777777" w:rsidR="00FE578B" w:rsidRPr="00FE578B" w:rsidRDefault="00FE578B" w:rsidP="00FE578B">
      <w:pPr>
        <w:pStyle w:val="code"/>
        <w:rPr>
          <w:lang w:val="fr-FR"/>
        </w:rPr>
      </w:pPr>
      <w:r w:rsidRPr="00FE578B">
        <w:rPr>
          <w:lang w:val="fr-FR"/>
        </w:rPr>
        <w:t xml:space="preserve"> */</w:t>
      </w:r>
    </w:p>
    <w:p w14:paraId="52369F43" w14:textId="313623D1" w:rsidR="00FE578B" w:rsidRPr="00FE578B" w:rsidRDefault="00FE578B" w:rsidP="00FE578B">
      <w:pPr>
        <w:pStyle w:val="code"/>
        <w:rPr>
          <w:lang w:val="fr-FR"/>
        </w:rPr>
      </w:pPr>
      <w:r w:rsidRPr="00FE578B">
        <w:rPr>
          <w:lang w:val="fr-FR"/>
        </w:rPr>
        <w:t>typedef sai_status_t (*sai_get_extended_port_attribute_fn)(</w:t>
      </w:r>
    </w:p>
    <w:p w14:paraId="1488A8C1" w14:textId="77777777" w:rsidR="00FE578B" w:rsidRPr="00FE578B" w:rsidRDefault="00FE578B" w:rsidP="00FE578B">
      <w:pPr>
        <w:pStyle w:val="code"/>
        <w:rPr>
          <w:lang w:val="fr-FR"/>
        </w:rPr>
      </w:pPr>
      <w:r w:rsidRPr="00FE578B">
        <w:rPr>
          <w:lang w:val="fr-FR"/>
        </w:rPr>
        <w:t xml:space="preserve">    _In_ sai_object_id_t extended_port_id,</w:t>
      </w:r>
    </w:p>
    <w:p w14:paraId="59BEBEAA" w14:textId="77777777" w:rsidR="00FE578B" w:rsidRPr="00FE578B" w:rsidRDefault="00FE578B" w:rsidP="00FE578B">
      <w:pPr>
        <w:pStyle w:val="code"/>
        <w:rPr>
          <w:lang w:val="fr-FR"/>
        </w:rPr>
      </w:pPr>
      <w:r w:rsidRPr="00FE578B">
        <w:rPr>
          <w:lang w:val="fr-FR"/>
        </w:rPr>
        <w:t xml:space="preserve">    _In_ uint32_t attr_count,</w:t>
      </w:r>
    </w:p>
    <w:p w14:paraId="05A575B3" w14:textId="77777777" w:rsidR="00FE578B" w:rsidRPr="00FE578B" w:rsidRDefault="00FE578B" w:rsidP="00FE578B">
      <w:pPr>
        <w:pStyle w:val="code"/>
        <w:rPr>
          <w:lang w:val="fr-FR"/>
        </w:rPr>
      </w:pPr>
      <w:r w:rsidRPr="00FE578B">
        <w:rPr>
          <w:lang w:val="fr-FR"/>
        </w:rPr>
        <w:t xml:space="preserve">    _Inout_ sai_attribute_t *attr_list);</w:t>
      </w:r>
    </w:p>
    <w:p w14:paraId="37A103C2" w14:textId="77777777" w:rsidR="00FE578B" w:rsidRPr="00FE578B" w:rsidRDefault="00FE578B" w:rsidP="00FE578B">
      <w:pPr>
        <w:pStyle w:val="code"/>
        <w:rPr>
          <w:lang w:val="fr-FR"/>
        </w:rPr>
      </w:pPr>
    </w:p>
    <w:p w14:paraId="3719F801" w14:textId="77777777" w:rsidR="00FE578B" w:rsidRPr="00454EDB" w:rsidRDefault="00FE578B" w:rsidP="00FE578B">
      <w:pPr>
        <w:pStyle w:val="code"/>
      </w:pPr>
      <w:r w:rsidRPr="00454EDB">
        <w:t>/**</w:t>
      </w:r>
    </w:p>
    <w:p w14:paraId="7A4BFF9F" w14:textId="43E1EC30" w:rsidR="00FE578B" w:rsidRPr="00FD5EBE" w:rsidRDefault="00FE578B" w:rsidP="00FE578B">
      <w:pPr>
        <w:pStyle w:val="code"/>
      </w:pPr>
      <w:r w:rsidRPr="00FD5EBE">
        <w:t xml:space="preserve"> * @brief </w:t>
      </w:r>
      <w:r w:rsidR="00052BA0" w:rsidRPr="00FD5EBE">
        <w:t xml:space="preserve">SAI_OBJECT_TYPE_DOT1BR_EXTENDED_PORT </w:t>
      </w:r>
      <w:r w:rsidRPr="00FD5EBE">
        <w:t xml:space="preserve"> method table retrieved with sai_api_query()</w:t>
      </w:r>
    </w:p>
    <w:p w14:paraId="509A7EFB" w14:textId="77777777" w:rsidR="00FE578B" w:rsidRPr="00454EDB" w:rsidRDefault="00FE578B" w:rsidP="00FE578B">
      <w:pPr>
        <w:pStyle w:val="code"/>
      </w:pPr>
      <w:r w:rsidRPr="00FD5EBE">
        <w:t xml:space="preserve"> </w:t>
      </w:r>
      <w:r w:rsidRPr="00454EDB">
        <w:t>*/</w:t>
      </w:r>
    </w:p>
    <w:p w14:paraId="520645B7" w14:textId="77777777" w:rsidR="00FE578B" w:rsidRPr="00454EDB" w:rsidRDefault="00FE578B" w:rsidP="00FE578B">
      <w:pPr>
        <w:pStyle w:val="code"/>
      </w:pPr>
      <w:r w:rsidRPr="00454EDB">
        <w:t>typedef struct _sai_dot1br_extended_port_api_t {</w:t>
      </w:r>
    </w:p>
    <w:p w14:paraId="55AD51D9" w14:textId="3010889B" w:rsidR="00FE578B" w:rsidRPr="00FD5EBE" w:rsidRDefault="00FE578B" w:rsidP="00FE578B">
      <w:pPr>
        <w:pStyle w:val="code"/>
      </w:pPr>
      <w:r w:rsidRPr="00FD5EBE">
        <w:t xml:space="preserve">    sai_create_extended_port_fn        create_</w:t>
      </w:r>
      <w:r w:rsidR="00FD5EBE" w:rsidRPr="00FD5EBE">
        <w:t>e</w:t>
      </w:r>
      <w:r w:rsidRPr="00FD5EBE">
        <w:t>xtended_port;</w:t>
      </w:r>
    </w:p>
    <w:p w14:paraId="7529DFE6" w14:textId="3E033835" w:rsidR="00FE578B" w:rsidRPr="00FD5EBE" w:rsidRDefault="00FE578B" w:rsidP="00FE578B">
      <w:pPr>
        <w:pStyle w:val="code"/>
      </w:pPr>
      <w:r w:rsidRPr="00FD5EBE">
        <w:t xml:space="preserve">    sai_remove_extended_port_fn        remove_extended_port;</w:t>
      </w:r>
    </w:p>
    <w:p w14:paraId="627F743D" w14:textId="6D631651" w:rsidR="00FE578B" w:rsidRPr="00FD5EBE" w:rsidRDefault="00FE578B" w:rsidP="00FE578B">
      <w:pPr>
        <w:pStyle w:val="code"/>
      </w:pPr>
      <w:r w:rsidRPr="00FD5EBE">
        <w:t xml:space="preserve">    sai_set_extended_port_attribute_fn set_extended_port_attribute;</w:t>
      </w:r>
    </w:p>
    <w:p w14:paraId="4E9B2166" w14:textId="45246EAD" w:rsidR="00FE578B" w:rsidRPr="00FD5EBE" w:rsidRDefault="00FE578B" w:rsidP="00FE578B">
      <w:pPr>
        <w:pStyle w:val="code"/>
      </w:pPr>
      <w:r w:rsidRPr="00FD5EBE">
        <w:t xml:space="preserve">    sai_get_extended_port_attribute_fn get_extended_port_attribute;</w:t>
      </w:r>
    </w:p>
    <w:p w14:paraId="305D2CB5" w14:textId="00D5F79B" w:rsidR="00FE578B" w:rsidRPr="00454EDB" w:rsidRDefault="00FE578B" w:rsidP="00FE578B">
      <w:pPr>
        <w:pStyle w:val="code"/>
        <w:rPr>
          <w:lang w:val="fr-FR"/>
        </w:rPr>
      </w:pPr>
      <w:r w:rsidRPr="00454EDB">
        <w:rPr>
          <w:lang w:val="fr-FR"/>
        </w:rPr>
        <w:t>} sai_dot1br_extended_port_api_t;</w:t>
      </w:r>
    </w:p>
    <w:p w14:paraId="0188EFC1" w14:textId="77777777" w:rsidR="00FE578B" w:rsidRPr="00454EDB" w:rsidRDefault="00FE578B" w:rsidP="00FE578B">
      <w:pPr>
        <w:pStyle w:val="code"/>
        <w:rPr>
          <w:lang w:val="fr-FR"/>
        </w:rPr>
      </w:pPr>
    </w:p>
    <w:p w14:paraId="7D6263F9" w14:textId="77777777" w:rsidR="00FE578B" w:rsidRPr="00454EDB" w:rsidRDefault="00FE578B" w:rsidP="00FE578B">
      <w:pPr>
        <w:pStyle w:val="code"/>
        <w:rPr>
          <w:lang w:val="fr-FR"/>
        </w:rPr>
      </w:pPr>
    </w:p>
    <w:p w14:paraId="42A255BF" w14:textId="77777777" w:rsidR="00FE578B" w:rsidRDefault="00FE578B" w:rsidP="00FE578B">
      <w:pPr>
        <w:pStyle w:val="code"/>
      </w:pPr>
      <w:r>
        <w:t>/**</w:t>
      </w:r>
    </w:p>
    <w:p w14:paraId="68C0635D" w14:textId="77777777" w:rsidR="00FE578B" w:rsidRDefault="00FE578B" w:rsidP="00FE578B">
      <w:pPr>
        <w:pStyle w:val="code"/>
      </w:pPr>
      <w:r>
        <w:t xml:space="preserve"> * \}</w:t>
      </w:r>
    </w:p>
    <w:p w14:paraId="37B0E4F7" w14:textId="77777777" w:rsidR="00FE578B" w:rsidRDefault="00FE578B" w:rsidP="00FE578B">
      <w:pPr>
        <w:pStyle w:val="code"/>
      </w:pPr>
      <w:r>
        <w:t xml:space="preserve"> */</w:t>
      </w:r>
    </w:p>
    <w:p w14:paraId="318F6FCC" w14:textId="1B63091A" w:rsidR="00FE578B" w:rsidRDefault="00FE578B" w:rsidP="00FE578B">
      <w:pPr>
        <w:pStyle w:val="code"/>
      </w:pPr>
      <w:r>
        <w:t>#endif // __SAIDOT1BR</w:t>
      </w:r>
      <w:r w:rsidR="00F617F7">
        <w:t>EXT</w:t>
      </w:r>
      <w:r>
        <w:t>PORT_H</w:t>
      </w:r>
    </w:p>
    <w:p w14:paraId="50988778" w14:textId="77777777" w:rsidR="00FE578B" w:rsidRPr="00FE578B" w:rsidRDefault="00FE578B" w:rsidP="00FE578B">
      <w:pPr>
        <w:pStyle w:val="code"/>
      </w:pPr>
    </w:p>
    <w:p w14:paraId="2025565F" w14:textId="77777777" w:rsidR="00CD322D" w:rsidRDefault="00CD322D" w:rsidP="00CD322D">
      <w:pPr>
        <w:pStyle w:val="Heading2"/>
        <w:numPr>
          <w:ilvl w:val="0"/>
          <w:numId w:val="0"/>
        </w:numPr>
        <w:ind w:left="576"/>
      </w:pPr>
    </w:p>
    <w:p w14:paraId="6AF4E85B" w14:textId="75A8B017" w:rsidR="0010620C" w:rsidRDefault="0010620C" w:rsidP="0010620C">
      <w:pPr>
        <w:pStyle w:val="Heading2"/>
      </w:pPr>
      <w:bookmarkStart w:id="84" w:name="_Toc460680939"/>
      <w:r>
        <w:t>Changes to saivlan.h</w:t>
      </w:r>
      <w:bookmarkEnd w:id="84"/>
    </w:p>
    <w:p w14:paraId="07BA6912" w14:textId="77777777" w:rsidR="00692F9F" w:rsidRDefault="00692F9F" w:rsidP="00692F9F">
      <w:pPr>
        <w:pStyle w:val="code"/>
      </w:pPr>
      <w:r>
        <w:t>/**</w:t>
      </w:r>
    </w:p>
    <w:p w14:paraId="155D803A" w14:textId="77777777" w:rsidR="00692F9F" w:rsidRDefault="00692F9F" w:rsidP="00692F9F">
      <w:pPr>
        <w:pStyle w:val="code"/>
      </w:pPr>
      <w:r>
        <w:t xml:space="preserve"> *  @brief Attribute Id in sai_set_vlan_attribute() and</w:t>
      </w:r>
    </w:p>
    <w:p w14:paraId="3F0CFCC0" w14:textId="77777777" w:rsidR="00692F9F" w:rsidRDefault="00692F9F" w:rsidP="00692F9F">
      <w:pPr>
        <w:pStyle w:val="code"/>
      </w:pPr>
      <w:r>
        <w:t xml:space="preserve"> *  sai_get_vlan_attribute() calls</w:t>
      </w:r>
    </w:p>
    <w:p w14:paraId="704916C2" w14:textId="77777777" w:rsidR="00692F9F" w:rsidRDefault="00692F9F" w:rsidP="00692F9F">
      <w:pPr>
        <w:pStyle w:val="code"/>
      </w:pPr>
      <w:r>
        <w:t xml:space="preserve"> */</w:t>
      </w:r>
    </w:p>
    <w:p w14:paraId="3EFAF57B" w14:textId="77777777" w:rsidR="00692F9F" w:rsidRDefault="00692F9F" w:rsidP="00692F9F">
      <w:pPr>
        <w:pStyle w:val="code"/>
      </w:pPr>
      <w:r>
        <w:t>typedef enum _sai_vlan_attr_t</w:t>
      </w:r>
    </w:p>
    <w:p w14:paraId="63785093" w14:textId="3CA843D4" w:rsidR="0010620C" w:rsidRDefault="00692F9F" w:rsidP="00692F9F">
      <w:pPr>
        <w:pStyle w:val="code"/>
      </w:pPr>
      <w:r>
        <w:t>{</w:t>
      </w:r>
    </w:p>
    <w:p w14:paraId="56F1707A" w14:textId="77777777" w:rsidR="00692F9F" w:rsidRPr="00CD322D" w:rsidRDefault="00692F9F" w:rsidP="00692F9F">
      <w:pPr>
        <w:pStyle w:val="code"/>
      </w:pPr>
      <w:r w:rsidRPr="00CD322D">
        <w:t xml:space="preserve">    /** READ-ONLY */</w:t>
      </w:r>
    </w:p>
    <w:p w14:paraId="0774D1B7" w14:textId="77777777" w:rsidR="00692F9F" w:rsidRPr="005E7907" w:rsidRDefault="00692F9F" w:rsidP="00692F9F">
      <w:pPr>
        <w:pStyle w:val="code"/>
      </w:pPr>
      <w:r w:rsidRPr="005E7907">
        <w:t xml:space="preserve">          …</w:t>
      </w:r>
    </w:p>
    <w:p w14:paraId="279E0158" w14:textId="77777777" w:rsidR="00692F9F" w:rsidRPr="00CD322D" w:rsidRDefault="00692F9F" w:rsidP="00692F9F">
      <w:pPr>
        <w:pStyle w:val="code"/>
      </w:pPr>
    </w:p>
    <w:p w14:paraId="73A658B8" w14:textId="77777777" w:rsidR="00692F9F" w:rsidRPr="00CD322D" w:rsidRDefault="00692F9F" w:rsidP="00692F9F">
      <w:pPr>
        <w:pStyle w:val="code"/>
      </w:pPr>
      <w:r w:rsidRPr="00CD322D">
        <w:t xml:space="preserve">    /** READ-WRITE */</w:t>
      </w:r>
    </w:p>
    <w:p w14:paraId="4FA67D2F" w14:textId="77777777" w:rsidR="00692F9F" w:rsidRPr="005E7907" w:rsidRDefault="00692F9F" w:rsidP="00692F9F">
      <w:pPr>
        <w:pStyle w:val="code"/>
      </w:pPr>
      <w:r w:rsidRPr="005E7907">
        <w:t xml:space="preserve">          …</w:t>
      </w:r>
    </w:p>
    <w:p w14:paraId="411D551B" w14:textId="77777777" w:rsidR="00692F9F" w:rsidRPr="00207AD7" w:rsidRDefault="00692F9F" w:rsidP="00692F9F">
      <w:pPr>
        <w:pStyle w:val="code"/>
      </w:pPr>
    </w:p>
    <w:p w14:paraId="3F8A0A1C" w14:textId="77777777" w:rsidR="00692F9F" w:rsidRDefault="00692F9F" w:rsidP="00692F9F">
      <w:pPr>
        <w:pStyle w:val="code"/>
      </w:pPr>
      <w:r>
        <w:t xml:space="preserve">    /**</w:t>
      </w:r>
    </w:p>
    <w:p w14:paraId="2DB2B176" w14:textId="77777777" w:rsidR="00692F9F" w:rsidRDefault="00692F9F" w:rsidP="00692F9F">
      <w:pPr>
        <w:pStyle w:val="code"/>
      </w:pPr>
      <w:r>
        <w:t xml:space="preserve">      * The Multicast 802.1BR E-Channel Id (ECID), to be used in the flooding traffic</w:t>
      </w:r>
    </w:p>
    <w:p w14:paraId="3B4EB4D0" w14:textId="77777777" w:rsidR="00692F9F" w:rsidRDefault="00692F9F" w:rsidP="00692F9F">
      <w:pPr>
        <w:pStyle w:val="code"/>
      </w:pPr>
      <w:r>
        <w:t xml:space="preserve">      * sent by the CB to Port Extenders (PE). [sai_uint32_t] (CREATE_AND_SET) (default to 0)</w:t>
      </w:r>
    </w:p>
    <w:p w14:paraId="557B6B33" w14:textId="77777777" w:rsidR="00692F9F" w:rsidRDefault="00692F9F" w:rsidP="00692F9F">
      <w:pPr>
        <w:pStyle w:val="code"/>
      </w:pPr>
      <w:r>
        <w:t xml:space="preserve">      */</w:t>
      </w:r>
    </w:p>
    <w:p w14:paraId="674D4F0D" w14:textId="7ACC62FC" w:rsidR="00692F9F" w:rsidRDefault="00692F9F" w:rsidP="00692F9F">
      <w:pPr>
        <w:pStyle w:val="code"/>
      </w:pPr>
      <w:r>
        <w:t xml:space="preserve">    SAI_VLAN_ATTR_FLOODING_ECID,</w:t>
      </w:r>
    </w:p>
    <w:p w14:paraId="24E2DD02" w14:textId="77777777" w:rsidR="00692F9F" w:rsidRPr="005E7907" w:rsidRDefault="00692F9F" w:rsidP="00692F9F">
      <w:pPr>
        <w:pStyle w:val="code"/>
      </w:pPr>
      <w:r w:rsidRPr="005E7907">
        <w:t xml:space="preserve">          …</w:t>
      </w:r>
    </w:p>
    <w:p w14:paraId="0DFE4720" w14:textId="352FA961" w:rsidR="00692F9F" w:rsidRDefault="00692F9F" w:rsidP="00692F9F">
      <w:pPr>
        <w:pStyle w:val="code"/>
      </w:pPr>
      <w:r w:rsidRPr="00692F9F">
        <w:t>} sai_vlan_attr_t;</w:t>
      </w:r>
    </w:p>
    <w:p w14:paraId="0081C443" w14:textId="77777777" w:rsidR="00692F9F" w:rsidRDefault="00692F9F" w:rsidP="00692F9F">
      <w:pPr>
        <w:pStyle w:val="code"/>
      </w:pPr>
    </w:p>
    <w:p w14:paraId="0D52DF89" w14:textId="77777777" w:rsidR="00692F9F" w:rsidRDefault="00692F9F" w:rsidP="00692F9F">
      <w:pPr>
        <w:pStyle w:val="code"/>
      </w:pPr>
    </w:p>
    <w:p w14:paraId="7058A3DC" w14:textId="77777777" w:rsidR="00692F9F" w:rsidRPr="00A9257B" w:rsidRDefault="00692F9F" w:rsidP="00692F9F">
      <w:pPr>
        <w:pStyle w:val="code"/>
        <w:rPr>
          <w:lang w:val="fr-FR"/>
        </w:rPr>
      </w:pPr>
      <w:r w:rsidRPr="00A9257B">
        <w:rPr>
          <w:lang w:val="fr-FR"/>
        </w:rPr>
        <w:t>/**</w:t>
      </w:r>
    </w:p>
    <w:p w14:paraId="139313A1" w14:textId="77777777" w:rsidR="00692F9F" w:rsidRPr="00A9257B" w:rsidRDefault="00692F9F" w:rsidP="00692F9F">
      <w:pPr>
        <w:pStyle w:val="code"/>
        <w:rPr>
          <w:lang w:val="fr-FR"/>
        </w:rPr>
      </w:pPr>
      <w:r w:rsidRPr="00A9257B">
        <w:rPr>
          <w:lang w:val="fr-FR"/>
        </w:rPr>
        <w:t xml:space="preserve"> * Routine Description:</w:t>
      </w:r>
    </w:p>
    <w:p w14:paraId="0C64BFC3" w14:textId="77777777" w:rsidR="00692F9F" w:rsidRPr="00A9257B" w:rsidRDefault="00692F9F" w:rsidP="00692F9F">
      <w:pPr>
        <w:pStyle w:val="code"/>
        <w:rPr>
          <w:lang w:val="fr-FR"/>
        </w:rPr>
      </w:pPr>
      <w:r w:rsidRPr="00A9257B">
        <w:rPr>
          <w:lang w:val="fr-FR"/>
        </w:rPr>
        <w:t xml:space="preserve"> *    @brief Add Port to VLAN</w:t>
      </w:r>
    </w:p>
    <w:p w14:paraId="101D5F21" w14:textId="77777777" w:rsidR="00692F9F" w:rsidRDefault="00692F9F" w:rsidP="00692F9F">
      <w:pPr>
        <w:pStyle w:val="code"/>
      </w:pPr>
      <w:r w:rsidRPr="00A9257B">
        <w:rPr>
          <w:lang w:val="fr-FR"/>
        </w:rPr>
        <w:t xml:space="preserve"> </w:t>
      </w:r>
      <w:r>
        <w:t>*</w:t>
      </w:r>
    </w:p>
    <w:p w14:paraId="51D72CCF" w14:textId="77777777" w:rsidR="00692F9F" w:rsidRDefault="00692F9F" w:rsidP="00692F9F">
      <w:pPr>
        <w:pStyle w:val="code"/>
      </w:pPr>
      <w:r>
        <w:t xml:space="preserve"> * Arguments:</w:t>
      </w:r>
    </w:p>
    <w:p w14:paraId="46DEE767" w14:textId="77777777" w:rsidR="00692F9F" w:rsidRDefault="00692F9F" w:rsidP="00692F9F">
      <w:pPr>
        <w:pStyle w:val="code"/>
      </w:pPr>
      <w:r>
        <w:t xml:space="preserve"> *    @param[in] vlan_id - VLAN id</w:t>
      </w:r>
    </w:p>
    <w:p w14:paraId="70602AF7" w14:textId="77777777" w:rsidR="00692F9F" w:rsidRDefault="00692F9F" w:rsidP="00692F9F">
      <w:pPr>
        <w:pStyle w:val="code"/>
      </w:pPr>
      <w:r>
        <w:t xml:space="preserve"> *    @param[in] port_count - number of ports</w:t>
      </w:r>
    </w:p>
    <w:p w14:paraId="345D29B0"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5150466" w14:textId="14AFEBA0" w:rsidR="00692F9F" w:rsidRPr="00A9257B" w:rsidRDefault="00692F9F" w:rsidP="00692F9F">
      <w:pPr>
        <w:pStyle w:val="code"/>
        <w:rPr>
          <w:color w:val="00B0F0"/>
        </w:rPr>
      </w:pPr>
      <w:r w:rsidRPr="00A9257B">
        <w:rPr>
          <w:color w:val="00B0F0"/>
        </w:rPr>
        <w:t xml:space="preserve"> *                           can also include 802.1BR Extended Ports</w:t>
      </w:r>
    </w:p>
    <w:p w14:paraId="4256B77D" w14:textId="1197B794" w:rsidR="00692F9F" w:rsidRDefault="00692F9F" w:rsidP="00692F9F">
      <w:pPr>
        <w:pStyle w:val="code"/>
      </w:pPr>
      <w:r w:rsidRPr="00A9257B">
        <w:rPr>
          <w:color w:val="00B0F0"/>
        </w:rPr>
        <w:t xml:space="preserve"> *                           (SAI_OBJECT_TYPE_DOT1BR_EXTENDED_PORT)</w:t>
      </w:r>
    </w:p>
    <w:p w14:paraId="13CA08C2" w14:textId="77777777" w:rsidR="00692F9F" w:rsidRDefault="00692F9F" w:rsidP="00692F9F">
      <w:pPr>
        <w:pStyle w:val="code"/>
      </w:pPr>
      <w:r>
        <w:t xml:space="preserve"> *</w:t>
      </w:r>
    </w:p>
    <w:p w14:paraId="48BEC5DB" w14:textId="77777777" w:rsidR="00692F9F" w:rsidRDefault="00692F9F" w:rsidP="00692F9F">
      <w:pPr>
        <w:pStyle w:val="code"/>
      </w:pPr>
      <w:r>
        <w:t xml:space="preserve"> * Return Values:</w:t>
      </w:r>
    </w:p>
    <w:p w14:paraId="59B9320E" w14:textId="77777777" w:rsidR="00692F9F" w:rsidRDefault="00692F9F" w:rsidP="00692F9F">
      <w:pPr>
        <w:pStyle w:val="code"/>
      </w:pPr>
      <w:r>
        <w:t xml:space="preserve"> *    @return SAI_STATUS_SUCCESS on success</w:t>
      </w:r>
    </w:p>
    <w:p w14:paraId="30C23893" w14:textId="77777777" w:rsidR="00692F9F" w:rsidRPr="00A9257B" w:rsidRDefault="00692F9F" w:rsidP="00692F9F">
      <w:pPr>
        <w:pStyle w:val="code"/>
        <w:rPr>
          <w:lang w:val="fr-FR"/>
        </w:rPr>
      </w:pPr>
      <w:r>
        <w:t xml:space="preserve"> </w:t>
      </w:r>
      <w:r w:rsidRPr="00A9257B">
        <w:rPr>
          <w:lang w:val="fr-FR"/>
        </w:rPr>
        <w:t>*            Failure status code on error</w:t>
      </w:r>
    </w:p>
    <w:p w14:paraId="2601320D" w14:textId="77777777" w:rsidR="00692F9F" w:rsidRPr="00A9257B" w:rsidRDefault="00692F9F" w:rsidP="00692F9F">
      <w:pPr>
        <w:pStyle w:val="code"/>
        <w:rPr>
          <w:lang w:val="fr-FR"/>
        </w:rPr>
      </w:pPr>
      <w:r w:rsidRPr="00A9257B">
        <w:rPr>
          <w:lang w:val="fr-FR"/>
        </w:rPr>
        <w:t xml:space="preserve"> */</w:t>
      </w:r>
    </w:p>
    <w:p w14:paraId="16E9DD9D" w14:textId="77777777" w:rsidR="00692F9F" w:rsidRDefault="00692F9F" w:rsidP="00692F9F">
      <w:pPr>
        <w:pStyle w:val="code"/>
      </w:pPr>
      <w:r>
        <w:t>typedef sai_status_t (*sai_add_ports_to_vlan_fn)(</w:t>
      </w:r>
    </w:p>
    <w:p w14:paraId="24E78F0D" w14:textId="77777777" w:rsidR="00692F9F" w:rsidRPr="00A9257B" w:rsidRDefault="00692F9F" w:rsidP="00692F9F">
      <w:pPr>
        <w:pStyle w:val="code"/>
        <w:rPr>
          <w:lang w:val="fr-FR"/>
        </w:rPr>
      </w:pPr>
      <w:r>
        <w:t xml:space="preserve">    </w:t>
      </w:r>
      <w:r w:rsidRPr="00A9257B">
        <w:rPr>
          <w:lang w:val="fr-FR"/>
        </w:rPr>
        <w:t>_In_ sai_vlan_id_t vlan_id,</w:t>
      </w:r>
    </w:p>
    <w:p w14:paraId="6267B658" w14:textId="77777777" w:rsidR="00692F9F" w:rsidRPr="00A9257B" w:rsidRDefault="00692F9F" w:rsidP="00692F9F">
      <w:pPr>
        <w:pStyle w:val="code"/>
        <w:rPr>
          <w:lang w:val="fr-FR"/>
        </w:rPr>
      </w:pPr>
      <w:r w:rsidRPr="00A9257B">
        <w:rPr>
          <w:lang w:val="fr-FR"/>
        </w:rPr>
        <w:t xml:space="preserve">    _In_ uint32_t port_count,</w:t>
      </w:r>
    </w:p>
    <w:p w14:paraId="3FCB38E4" w14:textId="77777777" w:rsidR="00692F9F" w:rsidRPr="00A9257B" w:rsidRDefault="00692F9F" w:rsidP="00692F9F">
      <w:pPr>
        <w:pStyle w:val="code"/>
        <w:rPr>
          <w:lang w:val="fr-FR"/>
        </w:rPr>
      </w:pPr>
      <w:r w:rsidRPr="00A9257B">
        <w:rPr>
          <w:lang w:val="fr-FR"/>
        </w:rPr>
        <w:t xml:space="preserve">    _In_ const sai_vlan_port_t *port_list</w:t>
      </w:r>
    </w:p>
    <w:p w14:paraId="72526462" w14:textId="77777777" w:rsidR="00692F9F" w:rsidRPr="007541C7" w:rsidRDefault="00692F9F" w:rsidP="00692F9F">
      <w:pPr>
        <w:pStyle w:val="code"/>
        <w:rPr>
          <w:lang w:val="fr-FR"/>
        </w:rPr>
      </w:pPr>
      <w:r w:rsidRPr="00A9257B">
        <w:rPr>
          <w:lang w:val="fr-FR"/>
        </w:rPr>
        <w:t xml:space="preserve">    </w:t>
      </w:r>
      <w:r w:rsidRPr="007541C7">
        <w:rPr>
          <w:lang w:val="fr-FR"/>
        </w:rPr>
        <w:t>);</w:t>
      </w:r>
    </w:p>
    <w:p w14:paraId="3F565028" w14:textId="77777777" w:rsidR="00692F9F" w:rsidRPr="007541C7" w:rsidRDefault="00692F9F" w:rsidP="00692F9F">
      <w:pPr>
        <w:pStyle w:val="code"/>
        <w:rPr>
          <w:lang w:val="fr-FR"/>
        </w:rPr>
      </w:pPr>
    </w:p>
    <w:p w14:paraId="33117A52" w14:textId="77777777" w:rsidR="00692F9F" w:rsidRPr="00A9257B" w:rsidRDefault="00692F9F" w:rsidP="00692F9F">
      <w:pPr>
        <w:pStyle w:val="code"/>
        <w:rPr>
          <w:lang w:val="fr-FR"/>
        </w:rPr>
      </w:pPr>
      <w:r w:rsidRPr="00A9257B">
        <w:rPr>
          <w:lang w:val="fr-FR"/>
        </w:rPr>
        <w:t>/**</w:t>
      </w:r>
    </w:p>
    <w:p w14:paraId="408E73E8" w14:textId="77777777" w:rsidR="00692F9F" w:rsidRPr="00A9257B" w:rsidRDefault="00692F9F" w:rsidP="00692F9F">
      <w:pPr>
        <w:pStyle w:val="code"/>
        <w:rPr>
          <w:lang w:val="fr-FR"/>
        </w:rPr>
      </w:pPr>
      <w:r w:rsidRPr="00A9257B">
        <w:rPr>
          <w:lang w:val="fr-FR"/>
        </w:rPr>
        <w:t xml:space="preserve"> * Routine Description:</w:t>
      </w:r>
    </w:p>
    <w:p w14:paraId="34015623" w14:textId="77777777" w:rsidR="00692F9F" w:rsidRPr="00A9257B" w:rsidRDefault="00692F9F" w:rsidP="00692F9F">
      <w:pPr>
        <w:pStyle w:val="code"/>
        <w:rPr>
          <w:lang w:val="fr-FR"/>
        </w:rPr>
      </w:pPr>
      <w:r w:rsidRPr="00A9257B">
        <w:rPr>
          <w:lang w:val="fr-FR"/>
        </w:rPr>
        <w:t xml:space="preserve"> *    @brief Remove Port from VLAN</w:t>
      </w:r>
    </w:p>
    <w:p w14:paraId="325241CD" w14:textId="77777777" w:rsidR="00692F9F" w:rsidRDefault="00692F9F" w:rsidP="00692F9F">
      <w:pPr>
        <w:pStyle w:val="code"/>
      </w:pPr>
      <w:r w:rsidRPr="00A9257B">
        <w:rPr>
          <w:lang w:val="fr-FR"/>
        </w:rPr>
        <w:t xml:space="preserve"> </w:t>
      </w:r>
      <w:r>
        <w:t>*</w:t>
      </w:r>
    </w:p>
    <w:p w14:paraId="18B31B15" w14:textId="77777777" w:rsidR="00692F9F" w:rsidRDefault="00692F9F" w:rsidP="00692F9F">
      <w:pPr>
        <w:pStyle w:val="code"/>
      </w:pPr>
      <w:r>
        <w:t xml:space="preserve"> * Arguments:</w:t>
      </w:r>
    </w:p>
    <w:p w14:paraId="2A22C4A7" w14:textId="77777777" w:rsidR="00692F9F" w:rsidRDefault="00692F9F" w:rsidP="00692F9F">
      <w:pPr>
        <w:pStyle w:val="code"/>
      </w:pPr>
      <w:r>
        <w:t xml:space="preserve"> *    @param[in] vlan_id - VLAN id</w:t>
      </w:r>
    </w:p>
    <w:p w14:paraId="12DF1436" w14:textId="77777777" w:rsidR="00692F9F" w:rsidRDefault="00692F9F" w:rsidP="00692F9F">
      <w:pPr>
        <w:pStyle w:val="code"/>
      </w:pPr>
      <w:r>
        <w:t xml:space="preserve"> *    @param[in] port_count - number of ports</w:t>
      </w:r>
    </w:p>
    <w:p w14:paraId="1317116B" w14:textId="77777777" w:rsidR="00692F9F" w:rsidRPr="00A9257B" w:rsidRDefault="00692F9F" w:rsidP="00692F9F">
      <w:pPr>
        <w:pStyle w:val="code"/>
        <w:rPr>
          <w:color w:val="00B0F0"/>
        </w:rPr>
      </w:pPr>
      <w:r>
        <w:t xml:space="preserve"> *    @param[in] port_list - pointer to membership structures. </w:t>
      </w:r>
      <w:r w:rsidRPr="00A9257B">
        <w:rPr>
          <w:color w:val="00B0F0"/>
        </w:rPr>
        <w:t>The port list</w:t>
      </w:r>
    </w:p>
    <w:p w14:paraId="7703F961" w14:textId="49B923CA" w:rsidR="00692F9F" w:rsidRPr="00A9257B" w:rsidRDefault="00692F9F" w:rsidP="00692F9F">
      <w:pPr>
        <w:pStyle w:val="code"/>
        <w:rPr>
          <w:color w:val="00B0F0"/>
        </w:rPr>
      </w:pPr>
      <w:r w:rsidRPr="00A9257B">
        <w:rPr>
          <w:color w:val="00B0F0"/>
        </w:rPr>
        <w:t xml:space="preserve"> *                           can also include 802.1BR Extended Ports</w:t>
      </w:r>
    </w:p>
    <w:p w14:paraId="6E82F153" w14:textId="598DA146" w:rsidR="00692F9F" w:rsidRDefault="00692F9F" w:rsidP="00692F9F">
      <w:pPr>
        <w:pStyle w:val="code"/>
      </w:pPr>
      <w:r w:rsidRPr="00A9257B">
        <w:rPr>
          <w:color w:val="00B0F0"/>
        </w:rPr>
        <w:t xml:space="preserve"> *                           (SAI_OBJECT_TYPE_DOT1BR_EXTENDED_PORT)</w:t>
      </w:r>
    </w:p>
    <w:p w14:paraId="3070FD5B" w14:textId="77777777" w:rsidR="00692F9F" w:rsidRDefault="00692F9F" w:rsidP="00692F9F">
      <w:pPr>
        <w:pStyle w:val="code"/>
      </w:pPr>
      <w:r>
        <w:t xml:space="preserve"> *</w:t>
      </w:r>
    </w:p>
    <w:p w14:paraId="79B45DCD" w14:textId="77777777" w:rsidR="00692F9F" w:rsidRDefault="00692F9F" w:rsidP="00692F9F">
      <w:pPr>
        <w:pStyle w:val="code"/>
      </w:pPr>
      <w:r>
        <w:t xml:space="preserve"> * Return Values:</w:t>
      </w:r>
    </w:p>
    <w:p w14:paraId="177F8832" w14:textId="77777777" w:rsidR="00692F9F" w:rsidRDefault="00692F9F" w:rsidP="00692F9F">
      <w:pPr>
        <w:pStyle w:val="code"/>
      </w:pPr>
      <w:r>
        <w:t xml:space="preserve"> *    @return SAI_STATUS_SUCCESS on success</w:t>
      </w:r>
    </w:p>
    <w:p w14:paraId="1298B06C" w14:textId="77777777" w:rsidR="00692F9F" w:rsidRPr="00A9257B" w:rsidRDefault="00692F9F" w:rsidP="00692F9F">
      <w:pPr>
        <w:pStyle w:val="code"/>
        <w:rPr>
          <w:lang w:val="fr-FR"/>
        </w:rPr>
      </w:pPr>
      <w:r>
        <w:t xml:space="preserve"> </w:t>
      </w:r>
      <w:r w:rsidRPr="00A9257B">
        <w:rPr>
          <w:lang w:val="fr-FR"/>
        </w:rPr>
        <w:t>*            Failure status code on error</w:t>
      </w:r>
    </w:p>
    <w:p w14:paraId="06B4D2F0" w14:textId="77777777" w:rsidR="00692F9F" w:rsidRPr="00A9257B" w:rsidRDefault="00692F9F" w:rsidP="00692F9F">
      <w:pPr>
        <w:pStyle w:val="code"/>
        <w:rPr>
          <w:lang w:val="fr-FR"/>
        </w:rPr>
      </w:pPr>
      <w:r w:rsidRPr="00A9257B">
        <w:rPr>
          <w:lang w:val="fr-FR"/>
        </w:rPr>
        <w:t xml:space="preserve"> */</w:t>
      </w:r>
    </w:p>
    <w:p w14:paraId="620D0166" w14:textId="77777777" w:rsidR="00692F9F" w:rsidRDefault="00692F9F" w:rsidP="00692F9F">
      <w:pPr>
        <w:pStyle w:val="code"/>
      </w:pPr>
      <w:r>
        <w:t>typedef sai_status_t (*sai_remove_ports_from_vlan_fn)(</w:t>
      </w:r>
    </w:p>
    <w:p w14:paraId="27FB9972" w14:textId="77777777" w:rsidR="00692F9F" w:rsidRPr="00A9257B" w:rsidRDefault="00692F9F" w:rsidP="00692F9F">
      <w:pPr>
        <w:pStyle w:val="code"/>
        <w:rPr>
          <w:lang w:val="fr-FR"/>
        </w:rPr>
      </w:pPr>
      <w:r>
        <w:lastRenderedPageBreak/>
        <w:t xml:space="preserve">    </w:t>
      </w:r>
      <w:r w:rsidRPr="00A9257B">
        <w:rPr>
          <w:lang w:val="fr-FR"/>
        </w:rPr>
        <w:t>_In_ sai_vlan_id_t vlan_id,</w:t>
      </w:r>
    </w:p>
    <w:p w14:paraId="7A3A79C3" w14:textId="77777777" w:rsidR="00692F9F" w:rsidRPr="00A9257B" w:rsidRDefault="00692F9F" w:rsidP="00692F9F">
      <w:pPr>
        <w:pStyle w:val="code"/>
        <w:rPr>
          <w:lang w:val="fr-FR"/>
        </w:rPr>
      </w:pPr>
      <w:r w:rsidRPr="00A9257B">
        <w:rPr>
          <w:lang w:val="fr-FR"/>
        </w:rPr>
        <w:t xml:space="preserve">    _In_ uint32_t port_count,</w:t>
      </w:r>
    </w:p>
    <w:p w14:paraId="305E1564" w14:textId="77777777" w:rsidR="00692F9F" w:rsidRPr="00A9257B" w:rsidRDefault="00692F9F" w:rsidP="00692F9F">
      <w:pPr>
        <w:pStyle w:val="code"/>
        <w:rPr>
          <w:lang w:val="fr-FR"/>
        </w:rPr>
      </w:pPr>
      <w:r w:rsidRPr="00A9257B">
        <w:rPr>
          <w:lang w:val="fr-FR"/>
        </w:rPr>
        <w:t xml:space="preserve">    _In_ const sai_vlan_port_t* port_list</w:t>
      </w:r>
    </w:p>
    <w:p w14:paraId="2E730E10" w14:textId="2467785E" w:rsidR="00692F9F" w:rsidRDefault="00692F9F" w:rsidP="00692F9F">
      <w:pPr>
        <w:pStyle w:val="code"/>
      </w:pPr>
      <w:r w:rsidRPr="00A9257B">
        <w:rPr>
          <w:lang w:val="fr-FR"/>
        </w:rPr>
        <w:t xml:space="preserve">    </w:t>
      </w:r>
      <w:r>
        <w:t>);</w:t>
      </w:r>
    </w:p>
    <w:p w14:paraId="4EE6F5A0" w14:textId="77777777" w:rsidR="0010620C" w:rsidRPr="0010620C" w:rsidRDefault="0010620C" w:rsidP="00692F9F"/>
    <w:p w14:paraId="65095085" w14:textId="4A7399C1" w:rsidR="00685E6B" w:rsidRDefault="00685E6B" w:rsidP="00685E6B">
      <w:pPr>
        <w:pStyle w:val="Heading2"/>
      </w:pPr>
      <w:bookmarkStart w:id="85" w:name="_Toc460680940"/>
      <w:r>
        <w:t>New file saidot1br</w:t>
      </w:r>
      <w:r w:rsidR="000B29B3">
        <w:t>ecidfwd</w:t>
      </w:r>
      <w:r>
        <w:t>.h</w:t>
      </w:r>
      <w:bookmarkEnd w:id="85"/>
    </w:p>
    <w:p w14:paraId="0B08A39E" w14:textId="77777777" w:rsidR="00FE578B" w:rsidRDefault="00FE578B" w:rsidP="00FE578B">
      <w:pPr>
        <w:pStyle w:val="code"/>
      </w:pPr>
      <w:r>
        <w:t>/**</w:t>
      </w:r>
    </w:p>
    <w:p w14:paraId="6579A343" w14:textId="77777777" w:rsidR="00FE578B" w:rsidRDefault="00FE578B" w:rsidP="00FE578B">
      <w:pPr>
        <w:pStyle w:val="code"/>
      </w:pPr>
      <w:r>
        <w:t>* Copyright (c) 2015 Dell Inc.</w:t>
      </w:r>
    </w:p>
    <w:p w14:paraId="06792A65" w14:textId="77777777" w:rsidR="00FE578B" w:rsidRDefault="00FE578B" w:rsidP="00FE578B">
      <w:pPr>
        <w:pStyle w:val="code"/>
      </w:pPr>
      <w:r>
        <w:t>*</w:t>
      </w:r>
    </w:p>
    <w:p w14:paraId="715C0B20" w14:textId="77777777" w:rsidR="00FE578B" w:rsidRDefault="00FE578B" w:rsidP="00FE578B">
      <w:pPr>
        <w:pStyle w:val="code"/>
      </w:pPr>
      <w:r>
        <w:t>*    Licensed under the Apache License, Version 2.0 (the "License"); you may</w:t>
      </w:r>
    </w:p>
    <w:p w14:paraId="7323D1CB" w14:textId="77777777" w:rsidR="00FE578B" w:rsidRDefault="00FE578B" w:rsidP="00FE578B">
      <w:pPr>
        <w:pStyle w:val="code"/>
      </w:pPr>
      <w:r>
        <w:t>*    not use this file except in compliance with the License. You may obtain</w:t>
      </w:r>
    </w:p>
    <w:p w14:paraId="40344CA9" w14:textId="77777777" w:rsidR="00FE578B" w:rsidRDefault="00FE578B" w:rsidP="00FE578B">
      <w:pPr>
        <w:pStyle w:val="code"/>
      </w:pPr>
      <w:r>
        <w:t>*    a copy of the License at http://www.apache.org/licenses/LICENSE-2.0</w:t>
      </w:r>
    </w:p>
    <w:p w14:paraId="316DC93C" w14:textId="77777777" w:rsidR="00FE578B" w:rsidRDefault="00FE578B" w:rsidP="00FE578B">
      <w:pPr>
        <w:pStyle w:val="code"/>
      </w:pPr>
      <w:r>
        <w:t>*</w:t>
      </w:r>
    </w:p>
    <w:p w14:paraId="5BCDD478" w14:textId="77777777" w:rsidR="00FE578B" w:rsidRDefault="00FE578B" w:rsidP="00FE578B">
      <w:pPr>
        <w:pStyle w:val="code"/>
      </w:pPr>
      <w:r>
        <w:t>*    THIS CODE IS PROVIDED ON AN  *AS IS* BASIS, WITHOUT WARRANTIES OR</w:t>
      </w:r>
    </w:p>
    <w:p w14:paraId="025CD8FD" w14:textId="77777777" w:rsidR="00FE578B" w:rsidRDefault="00FE578B" w:rsidP="00FE578B">
      <w:pPr>
        <w:pStyle w:val="code"/>
      </w:pPr>
      <w:r>
        <w:t>*    CONDITIONS OF ANY KIND, EITHER EXPRESS OR IMPLIED, INCLUDING WITHOUT</w:t>
      </w:r>
    </w:p>
    <w:p w14:paraId="3EFD09C6" w14:textId="77777777" w:rsidR="00FE578B" w:rsidRDefault="00FE578B" w:rsidP="00FE578B">
      <w:pPr>
        <w:pStyle w:val="code"/>
      </w:pPr>
      <w:r>
        <w:t>*    LIMITATION ANY IMPLIED WARRANTIES OR CONDITIONS OF TITLE, FITNESS</w:t>
      </w:r>
    </w:p>
    <w:p w14:paraId="0C6CBCB0" w14:textId="77777777" w:rsidR="00FE578B" w:rsidRDefault="00FE578B" w:rsidP="00FE578B">
      <w:pPr>
        <w:pStyle w:val="code"/>
      </w:pPr>
      <w:r>
        <w:t>*    FOR A PARTICULAR PURPOSE, MERCHANTABLITY OR NON-INFRINGEMENT.</w:t>
      </w:r>
    </w:p>
    <w:p w14:paraId="428F688E" w14:textId="77777777" w:rsidR="00FE578B" w:rsidRDefault="00FE578B" w:rsidP="00FE578B">
      <w:pPr>
        <w:pStyle w:val="code"/>
      </w:pPr>
      <w:r>
        <w:t>*</w:t>
      </w:r>
    </w:p>
    <w:p w14:paraId="12AAE768" w14:textId="77777777" w:rsidR="00FE578B" w:rsidRDefault="00FE578B" w:rsidP="00FE578B">
      <w:pPr>
        <w:pStyle w:val="code"/>
      </w:pPr>
      <w:r>
        <w:t>*    See the Apache Version 2.0 License for specific language governing</w:t>
      </w:r>
    </w:p>
    <w:p w14:paraId="417C2FC3" w14:textId="77777777" w:rsidR="00FE578B" w:rsidRDefault="00FE578B" w:rsidP="00FE578B">
      <w:pPr>
        <w:pStyle w:val="code"/>
      </w:pPr>
      <w:r>
        <w:t>*    permissions and limitations under the License.</w:t>
      </w:r>
    </w:p>
    <w:p w14:paraId="54412168" w14:textId="77777777" w:rsidR="00FE578B" w:rsidRDefault="00FE578B" w:rsidP="00FE578B">
      <w:pPr>
        <w:pStyle w:val="code"/>
      </w:pPr>
      <w:r>
        <w:t>*</w:t>
      </w:r>
    </w:p>
    <w:p w14:paraId="61AB7D41" w14:textId="77777777" w:rsidR="00FE578B" w:rsidRDefault="00FE578B" w:rsidP="00FE578B">
      <w:pPr>
        <w:pStyle w:val="code"/>
      </w:pPr>
      <w:r>
        <w:t>*/</w:t>
      </w:r>
    </w:p>
    <w:p w14:paraId="0AF104BA" w14:textId="77777777" w:rsidR="00FE578B" w:rsidRDefault="00FE578B" w:rsidP="00FE578B">
      <w:pPr>
        <w:pStyle w:val="code"/>
      </w:pPr>
      <w:r>
        <w:t>/**</w:t>
      </w:r>
    </w:p>
    <w:p w14:paraId="5B4F0C71" w14:textId="77777777" w:rsidR="00FE578B" w:rsidRDefault="00FE578B" w:rsidP="00FE578B">
      <w:pPr>
        <w:pStyle w:val="code"/>
      </w:pPr>
      <w:r>
        <w:t>* Module Name:</w:t>
      </w:r>
    </w:p>
    <w:p w14:paraId="029D1FB9" w14:textId="77777777" w:rsidR="00FE578B" w:rsidRDefault="00FE578B" w:rsidP="00FE578B">
      <w:pPr>
        <w:pStyle w:val="code"/>
      </w:pPr>
      <w:r>
        <w:t>*</w:t>
      </w:r>
    </w:p>
    <w:p w14:paraId="60D6B96C" w14:textId="7749D21F" w:rsidR="00FE578B" w:rsidRDefault="00FE578B" w:rsidP="00FE578B">
      <w:pPr>
        <w:pStyle w:val="code"/>
      </w:pPr>
      <w:r>
        <w:t>* saidot1br</w:t>
      </w:r>
      <w:r w:rsidR="000B29B3">
        <w:t>ecidfwd</w:t>
      </w:r>
      <w:r>
        <w:t>.h</w:t>
      </w:r>
    </w:p>
    <w:p w14:paraId="28944D70" w14:textId="77777777" w:rsidR="00FE578B" w:rsidRDefault="00FE578B" w:rsidP="00FE578B">
      <w:pPr>
        <w:pStyle w:val="code"/>
      </w:pPr>
      <w:r>
        <w:t>*</w:t>
      </w:r>
    </w:p>
    <w:p w14:paraId="5C6B8D10" w14:textId="77777777" w:rsidR="00FE578B" w:rsidRDefault="00FE578B" w:rsidP="00FE578B">
      <w:pPr>
        <w:pStyle w:val="code"/>
      </w:pPr>
      <w:r>
        <w:t>* Abstract:</w:t>
      </w:r>
    </w:p>
    <w:p w14:paraId="250F94AD" w14:textId="77777777" w:rsidR="00FE578B" w:rsidRDefault="00FE578B" w:rsidP="00FE578B">
      <w:pPr>
        <w:pStyle w:val="code"/>
      </w:pPr>
      <w:r>
        <w:t>*</w:t>
      </w:r>
    </w:p>
    <w:p w14:paraId="61C77FF8" w14:textId="660EF83B" w:rsidR="00FE578B" w:rsidRDefault="00FE578B" w:rsidP="000B29B3">
      <w:pPr>
        <w:pStyle w:val="code"/>
      </w:pPr>
      <w:r>
        <w:t>* This module defines SAI API for IEEE 802.1BR ECID based forwarding functionality</w:t>
      </w:r>
      <w:r w:rsidR="00D62A2A">
        <w:t>.</w:t>
      </w:r>
    </w:p>
    <w:p w14:paraId="3D85461A" w14:textId="77777777" w:rsidR="00FE578B" w:rsidRDefault="00FE578B" w:rsidP="00FE578B">
      <w:pPr>
        <w:pStyle w:val="code"/>
      </w:pPr>
      <w:r>
        <w:t>*</w:t>
      </w:r>
    </w:p>
    <w:p w14:paraId="3CDF3AB2" w14:textId="77777777" w:rsidR="00FE578B" w:rsidRDefault="00FE578B" w:rsidP="00FE578B">
      <w:pPr>
        <w:pStyle w:val="code"/>
      </w:pPr>
      <w:r>
        <w:t>*/</w:t>
      </w:r>
    </w:p>
    <w:p w14:paraId="5ADBA40A" w14:textId="77777777" w:rsidR="00FE578B" w:rsidRDefault="00FE578B" w:rsidP="00FE578B">
      <w:pPr>
        <w:pStyle w:val="code"/>
      </w:pPr>
    </w:p>
    <w:p w14:paraId="37310A9F" w14:textId="6B99EFCC" w:rsidR="00FE578B" w:rsidRDefault="00FE578B" w:rsidP="00FE578B">
      <w:pPr>
        <w:pStyle w:val="code"/>
      </w:pPr>
      <w:r>
        <w:t>#if !defined (__SAIDOT1BR</w:t>
      </w:r>
      <w:r w:rsidR="00955499">
        <w:t>ECIDFWD</w:t>
      </w:r>
      <w:r>
        <w:t>_H)</w:t>
      </w:r>
    </w:p>
    <w:p w14:paraId="6F713A52" w14:textId="08A0D8F3" w:rsidR="00FE578B" w:rsidRDefault="00FE578B" w:rsidP="00FE578B">
      <w:pPr>
        <w:pStyle w:val="code"/>
      </w:pPr>
      <w:r>
        <w:t>#define __SAIDOT1BR</w:t>
      </w:r>
      <w:r w:rsidR="00955499">
        <w:t>ECID_FWD</w:t>
      </w:r>
      <w:r>
        <w:t>_H</w:t>
      </w:r>
    </w:p>
    <w:p w14:paraId="65D73D58" w14:textId="77777777" w:rsidR="00FE578B" w:rsidRDefault="00FE578B" w:rsidP="00FE578B">
      <w:pPr>
        <w:pStyle w:val="code"/>
      </w:pPr>
    </w:p>
    <w:p w14:paraId="0D5945FE" w14:textId="77777777" w:rsidR="00FE578B" w:rsidRDefault="00FE578B" w:rsidP="00FE578B">
      <w:pPr>
        <w:pStyle w:val="code"/>
      </w:pPr>
      <w:r>
        <w:t>#include "saitypes.h"</w:t>
      </w:r>
    </w:p>
    <w:p w14:paraId="34DEDFC4" w14:textId="77777777" w:rsidR="00FE578B" w:rsidRDefault="00FE578B" w:rsidP="00FE578B">
      <w:pPr>
        <w:pStyle w:val="code"/>
      </w:pPr>
      <w:r>
        <w:t>#include "saistatus.h"</w:t>
      </w:r>
    </w:p>
    <w:p w14:paraId="653B2869" w14:textId="77777777" w:rsidR="00FE578B" w:rsidRDefault="00FE578B" w:rsidP="00FE578B">
      <w:pPr>
        <w:pStyle w:val="code"/>
      </w:pPr>
    </w:p>
    <w:p w14:paraId="298A258E" w14:textId="292DBE0E" w:rsidR="00FE578B" w:rsidRDefault="00FE578B" w:rsidP="00FE578B">
      <w:pPr>
        <w:pStyle w:val="code"/>
      </w:pPr>
      <w:r>
        <w:t>/** \defgroup SAIDOT1BR</w:t>
      </w:r>
      <w:r w:rsidR="002328C0">
        <w:t>ECID</w:t>
      </w:r>
      <w:r>
        <w:t>F</w:t>
      </w:r>
      <w:r w:rsidR="002328C0">
        <w:t>WD</w:t>
      </w:r>
      <w:r w:rsidR="0045246E">
        <w:t>ENTRY</w:t>
      </w:r>
      <w:r>
        <w:t xml:space="preserve"> SAI - 802.1BR ECID based forwarding specific public APIs and datastructures.</w:t>
      </w:r>
    </w:p>
    <w:p w14:paraId="33CF7128" w14:textId="77777777" w:rsidR="00FE578B" w:rsidRDefault="00FE578B" w:rsidP="00FE578B">
      <w:pPr>
        <w:pStyle w:val="code"/>
      </w:pPr>
      <w:r>
        <w:t xml:space="preserve"> *</w:t>
      </w:r>
    </w:p>
    <w:p w14:paraId="3834EAB1" w14:textId="77777777" w:rsidR="00FE578B" w:rsidRDefault="00FE578B" w:rsidP="00FE578B">
      <w:pPr>
        <w:pStyle w:val="code"/>
      </w:pPr>
      <w:r>
        <w:t xml:space="preserve"> *  \{</w:t>
      </w:r>
    </w:p>
    <w:p w14:paraId="611C5600" w14:textId="77777777" w:rsidR="00FE578B" w:rsidRDefault="00FE578B" w:rsidP="00FE578B">
      <w:pPr>
        <w:pStyle w:val="code"/>
      </w:pPr>
      <w:r>
        <w:t xml:space="preserve"> */</w:t>
      </w:r>
    </w:p>
    <w:p w14:paraId="171C25B4" w14:textId="77777777" w:rsidR="00FE578B" w:rsidRDefault="00FE578B" w:rsidP="00FE578B">
      <w:pPr>
        <w:pStyle w:val="code"/>
      </w:pPr>
    </w:p>
    <w:p w14:paraId="570930D2" w14:textId="77777777" w:rsidR="00FE578B" w:rsidRDefault="00FE578B" w:rsidP="00FE578B">
      <w:pPr>
        <w:pStyle w:val="code"/>
      </w:pPr>
      <w:r>
        <w:t>/**</w:t>
      </w:r>
    </w:p>
    <w:p w14:paraId="16A2C26E" w14:textId="6FC64BF9" w:rsidR="00FE578B" w:rsidRDefault="00FE578B" w:rsidP="00FE578B">
      <w:pPr>
        <w:pStyle w:val="code"/>
      </w:pPr>
      <w:r>
        <w:t xml:space="preserve"> * @brief SAI attributes for </w:t>
      </w:r>
      <w:r w:rsidR="00052BA0" w:rsidRPr="00DD56E5">
        <w:t>SAI_OBJECT_TYPE_DOT1BR_</w:t>
      </w:r>
      <w:r w:rsidR="00F44338">
        <w:t>ECID_FWD</w:t>
      </w:r>
      <w:r w:rsidR="00052BA0" w:rsidRPr="00DD56E5">
        <w:t>_ENTRY</w:t>
      </w:r>
      <w:r w:rsidR="00052BA0">
        <w:t xml:space="preserve"> </w:t>
      </w:r>
    </w:p>
    <w:p w14:paraId="7D09BD24" w14:textId="77777777" w:rsidR="00FE578B" w:rsidRDefault="00FE578B" w:rsidP="00FE578B">
      <w:pPr>
        <w:pStyle w:val="code"/>
      </w:pPr>
      <w:r>
        <w:t xml:space="preserve"> */</w:t>
      </w:r>
    </w:p>
    <w:p w14:paraId="79A9FD58" w14:textId="4D83DCC7" w:rsidR="00FE578B" w:rsidRDefault="00FE578B" w:rsidP="00FE578B">
      <w:pPr>
        <w:pStyle w:val="code"/>
      </w:pPr>
      <w:r>
        <w:t>typedef enum _sai_dot1br_</w:t>
      </w:r>
      <w:r w:rsidR="00F44338">
        <w:t>ecid_fwd</w:t>
      </w:r>
      <w:r>
        <w:t>_entry_attr_t</w:t>
      </w:r>
    </w:p>
    <w:p w14:paraId="09690F22" w14:textId="77777777" w:rsidR="00FE578B" w:rsidRDefault="00FE578B" w:rsidP="00FE578B">
      <w:pPr>
        <w:pStyle w:val="code"/>
      </w:pPr>
      <w:r>
        <w:t>{</w:t>
      </w:r>
    </w:p>
    <w:p w14:paraId="1E765010" w14:textId="77777777" w:rsidR="00FE578B" w:rsidRDefault="00FE578B" w:rsidP="00FE578B">
      <w:pPr>
        <w:pStyle w:val="code"/>
      </w:pPr>
      <w:r>
        <w:t xml:space="preserve">    /** READ-WRITE */</w:t>
      </w:r>
    </w:p>
    <w:p w14:paraId="3BEA3EF1" w14:textId="77777777" w:rsidR="00FE578B" w:rsidRDefault="00FE578B" w:rsidP="00FE578B">
      <w:pPr>
        <w:pStyle w:val="code"/>
      </w:pPr>
    </w:p>
    <w:p w14:paraId="4F674F78" w14:textId="68C041E2" w:rsidR="0045246E" w:rsidRDefault="0045246E" w:rsidP="0045246E">
      <w:pPr>
        <w:pStyle w:val="code"/>
      </w:pPr>
      <w:r>
        <w:t xml:space="preserve">    /** 802.1BR </w:t>
      </w:r>
      <w:r w:rsidR="00F44338">
        <w:t>ECID Forwarding</w:t>
      </w:r>
      <w:r>
        <w:t xml:space="preserve"> entry ECID [sai_uint32_t] (MANDATORY_ON_CREATE)</w:t>
      </w:r>
    </w:p>
    <w:p w14:paraId="3B34E4E3" w14:textId="0789EDD3" w:rsidR="0045246E" w:rsidRDefault="0045246E" w:rsidP="0045246E">
      <w:pPr>
        <w:pStyle w:val="code"/>
      </w:pPr>
      <w:r>
        <w:t xml:space="preserve">     * The ECID for which the forwarding entry is to be created/set. Traffic</w:t>
      </w:r>
    </w:p>
    <w:p w14:paraId="3FD272C6" w14:textId="42374CA2" w:rsidR="0045246E" w:rsidRDefault="0045246E" w:rsidP="0045246E">
      <w:pPr>
        <w:pStyle w:val="code"/>
      </w:pPr>
      <w:r>
        <w:t xml:space="preserve">     * received, containing this ECID, will be</w:t>
      </w:r>
    </w:p>
    <w:p w14:paraId="43805C5F" w14:textId="77777777" w:rsidR="00F44338" w:rsidRDefault="0045246E" w:rsidP="00C64020">
      <w:pPr>
        <w:pStyle w:val="code"/>
      </w:pPr>
      <w:r>
        <w:t xml:space="preserve">     * forwarded to the the port/portlist specified by SAI_DOT1BR_</w:t>
      </w:r>
      <w:r w:rsidR="00F44338">
        <w:t>ECID_FWD</w:t>
      </w:r>
      <w:r>
        <w:t>_ENTRY_A</w:t>
      </w:r>
      <w:r w:rsidR="00F44338">
        <w:t>TTR_PORT_LIST.</w:t>
      </w:r>
    </w:p>
    <w:p w14:paraId="57619F5E" w14:textId="7CBBEA53" w:rsidR="0045246E" w:rsidRDefault="00F44338" w:rsidP="00C64020">
      <w:pPr>
        <w:pStyle w:val="code"/>
      </w:pPr>
      <w:r>
        <w:t xml:space="preserve">    I*</w:t>
      </w:r>
      <w:r w:rsidR="0045246E">
        <w:t>/</w:t>
      </w:r>
    </w:p>
    <w:p w14:paraId="286C9224" w14:textId="77777777" w:rsidR="00C039EE" w:rsidRDefault="00421D47" w:rsidP="0045246E">
      <w:pPr>
        <w:pStyle w:val="code"/>
      </w:pPr>
      <w:r>
        <w:t xml:space="preserve">    </w:t>
      </w:r>
    </w:p>
    <w:p w14:paraId="421F89DA" w14:textId="21AC530E" w:rsidR="0045246E" w:rsidRDefault="00C039EE" w:rsidP="0045246E">
      <w:pPr>
        <w:pStyle w:val="code"/>
      </w:pPr>
      <w:r>
        <w:lastRenderedPageBreak/>
        <w:t xml:space="preserve">    </w:t>
      </w:r>
      <w:r w:rsidR="0045246E">
        <w:t>SAI_DOT1BR_</w:t>
      </w:r>
      <w:r w:rsidR="00F44338">
        <w:t>ECID_FW</w:t>
      </w:r>
      <w:r w:rsidR="0045246E">
        <w:t>D_ENTRY_</w:t>
      </w:r>
      <w:r w:rsidR="00421D47">
        <w:t>ECID</w:t>
      </w:r>
      <w:r w:rsidR="0045246E">
        <w:t>,</w:t>
      </w:r>
    </w:p>
    <w:p w14:paraId="272B9E5E" w14:textId="77777777" w:rsidR="0045246E" w:rsidRDefault="0045246E" w:rsidP="00FE578B">
      <w:pPr>
        <w:pStyle w:val="code"/>
      </w:pPr>
    </w:p>
    <w:p w14:paraId="247D882E" w14:textId="519E464B" w:rsidR="00FE578B" w:rsidRDefault="00FE578B" w:rsidP="00FE578B">
      <w:pPr>
        <w:pStyle w:val="code"/>
      </w:pPr>
      <w:r>
        <w:t xml:space="preserve">    /** 802.1BR </w:t>
      </w:r>
      <w:r w:rsidR="00F44338">
        <w:t>ECID Forwarding</w:t>
      </w:r>
      <w:r>
        <w:t xml:space="preserve"> entry port </w:t>
      </w:r>
      <w:r w:rsidR="00BD12D2">
        <w:t>list</w:t>
      </w:r>
      <w:r>
        <w:t xml:space="preserve"> [sai_object_</w:t>
      </w:r>
      <w:r w:rsidR="00BD12D2">
        <w:t>list</w:t>
      </w:r>
      <w:r>
        <w:t>_t] (MANDATORY_ON_CREATE|CREATE_AND_SET)</w:t>
      </w:r>
    </w:p>
    <w:p w14:paraId="240CA4B5" w14:textId="77777777" w:rsidR="00BD12D2" w:rsidRDefault="00FE578B" w:rsidP="00FE578B">
      <w:pPr>
        <w:pStyle w:val="code"/>
      </w:pPr>
      <w:r>
        <w:t xml:space="preserve">     * The port id </w:t>
      </w:r>
      <w:r w:rsidR="00BD12D2">
        <w:t xml:space="preserve">in the port list </w:t>
      </w:r>
      <w:r>
        <w:t xml:space="preserve">here can refer to a generic port object such as </w:t>
      </w:r>
    </w:p>
    <w:p w14:paraId="7EDE2460" w14:textId="7D1A6640" w:rsidR="00FE578B" w:rsidRDefault="00BD12D2" w:rsidP="00FE578B">
      <w:pPr>
        <w:pStyle w:val="code"/>
      </w:pPr>
      <w:r>
        <w:t xml:space="preserve">     * </w:t>
      </w:r>
      <w:r w:rsidR="00FE578B">
        <w:t>SAI port object id,</w:t>
      </w:r>
      <w:r w:rsidR="001D3223">
        <w:t xml:space="preserve"> SAI LAG object id but not</w:t>
      </w:r>
      <w:r w:rsidR="00B62CE0">
        <w:t xml:space="preserve"> SAI DOT1BR Extended Port.</w:t>
      </w:r>
    </w:p>
    <w:p w14:paraId="4E0042BD" w14:textId="7661999D" w:rsidR="00BD12D2" w:rsidRDefault="00BD12D2" w:rsidP="00FE578B">
      <w:pPr>
        <w:pStyle w:val="code"/>
      </w:pPr>
      <w:r>
        <w:t xml:space="preserve">     * If the ECID associated with the dot1br </w:t>
      </w:r>
      <w:r w:rsidR="00371C04">
        <w:t>Ecid Forwarding</w:t>
      </w:r>
      <w:r>
        <w:t xml:space="preserve"> entry is an unicast ECID, then the port list</w:t>
      </w:r>
    </w:p>
    <w:p w14:paraId="7B0D28D2" w14:textId="3C9B1A0F" w:rsidR="00BD12D2" w:rsidRDefault="00BD12D2" w:rsidP="00FE578B">
      <w:pPr>
        <w:pStyle w:val="code"/>
      </w:pPr>
      <w:r>
        <w:t xml:space="preserve">     * MUST contain only one port.</w:t>
      </w:r>
    </w:p>
    <w:p w14:paraId="71A15490" w14:textId="362D2BA4" w:rsidR="00284CEB" w:rsidRDefault="00C66693" w:rsidP="00FE578B">
      <w:pPr>
        <w:pStyle w:val="code"/>
      </w:pPr>
      <w:r>
        <w:t xml:space="preserve">     * </w:t>
      </w:r>
      <w:r w:rsidR="00B42E98">
        <w:t xml:space="preserve">If the ECID associated with the dot1br </w:t>
      </w:r>
      <w:r w:rsidR="00371C04">
        <w:t>Ecid Forwarding</w:t>
      </w:r>
      <w:r w:rsidR="00B42E98">
        <w:t xml:space="preserve"> entry is a multicast ECID, </w:t>
      </w:r>
      <w:r>
        <w:t>the</w:t>
      </w:r>
      <w:r w:rsidR="00B42E98">
        <w:t>n the</w:t>
      </w:r>
      <w:r>
        <w:t xml:space="preserve"> port </w:t>
      </w:r>
    </w:p>
    <w:p w14:paraId="595819DF" w14:textId="1301C39F" w:rsidR="00C66693" w:rsidRDefault="00284CEB" w:rsidP="00FE578B">
      <w:pPr>
        <w:pStyle w:val="code"/>
      </w:pPr>
      <w:r>
        <w:t xml:space="preserve">     * </w:t>
      </w:r>
      <w:r w:rsidR="00C66693">
        <w:t>list will overwrite the already present port list if any.</w:t>
      </w:r>
      <w:r w:rsidR="00B62CE0">
        <w:t xml:space="preserve"> */</w:t>
      </w:r>
    </w:p>
    <w:p w14:paraId="2B2664A6" w14:textId="131C03C6" w:rsidR="00FE578B" w:rsidRDefault="00FE578B" w:rsidP="00FE578B">
      <w:pPr>
        <w:pStyle w:val="code"/>
      </w:pPr>
      <w:r>
        <w:t xml:space="preserve">     </w:t>
      </w:r>
    </w:p>
    <w:p w14:paraId="7AEFEBD3" w14:textId="1F7B3CF9" w:rsidR="00FE578B" w:rsidRDefault="00FE578B" w:rsidP="00FE578B">
      <w:pPr>
        <w:pStyle w:val="code"/>
      </w:pPr>
      <w:r>
        <w:t xml:space="preserve">    SAI_DOT1BR_</w:t>
      </w:r>
      <w:r w:rsidR="00F44338">
        <w:t>ECID_FWD</w:t>
      </w:r>
      <w:r>
        <w:t>_ENTRY_ATTR_PORT_</w:t>
      </w:r>
      <w:r w:rsidR="00BD12D2">
        <w:t>LIST</w:t>
      </w:r>
      <w:r>
        <w:t>,</w:t>
      </w:r>
    </w:p>
    <w:p w14:paraId="6136EE58" w14:textId="77777777" w:rsidR="00FE578B" w:rsidRDefault="00FE578B" w:rsidP="00FE578B">
      <w:pPr>
        <w:pStyle w:val="code"/>
      </w:pPr>
    </w:p>
    <w:p w14:paraId="13628701" w14:textId="77777777" w:rsidR="00FE578B" w:rsidRDefault="00FE578B" w:rsidP="00FE578B">
      <w:pPr>
        <w:pStyle w:val="code"/>
      </w:pPr>
      <w:r>
        <w:t xml:space="preserve">    /* -- */</w:t>
      </w:r>
    </w:p>
    <w:p w14:paraId="45E1ED75" w14:textId="77777777" w:rsidR="00FE578B" w:rsidRDefault="00FE578B" w:rsidP="00FE578B">
      <w:pPr>
        <w:pStyle w:val="code"/>
      </w:pPr>
    </w:p>
    <w:p w14:paraId="075F6EE9" w14:textId="77777777" w:rsidR="00FE578B" w:rsidRDefault="00FE578B" w:rsidP="00FE578B">
      <w:pPr>
        <w:pStyle w:val="code"/>
      </w:pPr>
      <w:r>
        <w:t xml:space="preserve">    /* Custom range base value */</w:t>
      </w:r>
    </w:p>
    <w:p w14:paraId="732E861B" w14:textId="700B91F0" w:rsidR="00FE578B" w:rsidRDefault="00FE578B" w:rsidP="00FE578B">
      <w:pPr>
        <w:pStyle w:val="code"/>
      </w:pPr>
      <w:r>
        <w:t xml:space="preserve">    SAI_</w:t>
      </w:r>
      <w:r w:rsidR="00D621BC">
        <w:t>DOT1BR_</w:t>
      </w:r>
      <w:r w:rsidR="00EC2FCB">
        <w:t>ECID_</w:t>
      </w:r>
      <w:r>
        <w:t>F</w:t>
      </w:r>
      <w:r w:rsidR="00EC2FCB">
        <w:t>WD</w:t>
      </w:r>
      <w:r>
        <w:t>_ENTRY_ATTR_CUSTOM_RANGE_BASE  = 0x10000000</w:t>
      </w:r>
    </w:p>
    <w:p w14:paraId="5ADBB31E" w14:textId="77777777" w:rsidR="00FE578B" w:rsidRDefault="00FE578B" w:rsidP="00FE578B">
      <w:pPr>
        <w:pStyle w:val="code"/>
      </w:pPr>
    </w:p>
    <w:p w14:paraId="397362BC" w14:textId="6632CF5E" w:rsidR="00FE578B" w:rsidRDefault="00FE578B" w:rsidP="00FE578B">
      <w:pPr>
        <w:pStyle w:val="code"/>
      </w:pPr>
      <w:r>
        <w:t>} sai_dot1br_</w:t>
      </w:r>
      <w:r w:rsidR="00221154">
        <w:t>ecid_fwd</w:t>
      </w:r>
      <w:r>
        <w:t>_entry_attr_t;</w:t>
      </w:r>
    </w:p>
    <w:p w14:paraId="1A9FA229" w14:textId="77777777" w:rsidR="00FE578B" w:rsidRDefault="00FE578B" w:rsidP="00FE578B">
      <w:pPr>
        <w:pStyle w:val="code"/>
      </w:pPr>
    </w:p>
    <w:p w14:paraId="791CCCE4" w14:textId="77777777" w:rsidR="00FE578B" w:rsidRDefault="00FE578B" w:rsidP="00FE578B">
      <w:pPr>
        <w:pStyle w:val="code"/>
      </w:pPr>
      <w:r>
        <w:t>/**</w:t>
      </w:r>
    </w:p>
    <w:p w14:paraId="60ED4A67" w14:textId="7C01DEB0" w:rsidR="00FE578B" w:rsidRDefault="00FE578B" w:rsidP="00FE578B">
      <w:pPr>
        <w:pStyle w:val="code"/>
      </w:pPr>
      <w:r>
        <w:t xml:space="preserve"> * @brief Create a 802.1BR </w:t>
      </w:r>
      <w:r w:rsidR="00221154">
        <w:t>ECID Forwarding</w:t>
      </w:r>
      <w:r>
        <w:t xml:space="preserve"> entry.</w:t>
      </w:r>
    </w:p>
    <w:p w14:paraId="0A4C29C3" w14:textId="77777777" w:rsidR="00FE578B" w:rsidRDefault="00FE578B" w:rsidP="00FE578B">
      <w:pPr>
        <w:pStyle w:val="code"/>
      </w:pPr>
      <w:r>
        <w:t xml:space="preserve"> *</w:t>
      </w:r>
    </w:p>
    <w:p w14:paraId="26EAD73D" w14:textId="0BBABBE2" w:rsidR="00FE578B" w:rsidRDefault="00FE578B" w:rsidP="00FE578B">
      <w:pPr>
        <w:pStyle w:val="code"/>
      </w:pPr>
      <w:r>
        <w:t xml:space="preserve"> * @param[</w:t>
      </w:r>
      <w:r w:rsidR="00D31D06">
        <w:t>out</w:t>
      </w:r>
      <w:r>
        <w:t>] dot1br_</w:t>
      </w:r>
      <w:r w:rsidR="00221154">
        <w:t>ecid_fwd</w:t>
      </w:r>
      <w:r>
        <w:t>_entry</w:t>
      </w:r>
      <w:r w:rsidR="00D31D06">
        <w:t>_id</w:t>
      </w:r>
      <w:r>
        <w:t xml:space="preserve"> Dot1br </w:t>
      </w:r>
      <w:r w:rsidR="00221154">
        <w:t>ECID Fwd</w:t>
      </w:r>
      <w:r>
        <w:t xml:space="preserve"> entry</w:t>
      </w:r>
      <w:r w:rsidR="00D31D06">
        <w:t xml:space="preserve"> Object Id</w:t>
      </w:r>
    </w:p>
    <w:p w14:paraId="1A4FF7E2" w14:textId="77777777" w:rsidR="00FE578B" w:rsidRDefault="00FE578B" w:rsidP="00FE578B">
      <w:pPr>
        <w:pStyle w:val="code"/>
      </w:pPr>
      <w:r>
        <w:t xml:space="preserve"> * @param[in] attr_count Number of attributes</w:t>
      </w:r>
    </w:p>
    <w:p w14:paraId="08E55FD6" w14:textId="77777777" w:rsidR="00FE578B" w:rsidRDefault="00FE578B" w:rsidP="00FE578B">
      <w:pPr>
        <w:pStyle w:val="code"/>
      </w:pPr>
      <w:r>
        <w:t xml:space="preserve"> * @param[in] attr_list Value of attributes</w:t>
      </w:r>
    </w:p>
    <w:p w14:paraId="629A5A33" w14:textId="77777777" w:rsidR="00FE578B" w:rsidRDefault="00FE578B" w:rsidP="00FE578B">
      <w:pPr>
        <w:pStyle w:val="code"/>
      </w:pPr>
      <w:r>
        <w:t xml:space="preserve"> * @return SAI_STATUS_SUCCESS on success</w:t>
      </w:r>
    </w:p>
    <w:p w14:paraId="56833EFA" w14:textId="77777777" w:rsidR="00FE578B" w:rsidRPr="00FE578B" w:rsidRDefault="00FE578B" w:rsidP="00FE578B">
      <w:pPr>
        <w:pStyle w:val="code"/>
        <w:rPr>
          <w:lang w:val="fr-FR"/>
        </w:rPr>
      </w:pPr>
      <w:r>
        <w:t xml:space="preserve"> </w:t>
      </w:r>
      <w:r w:rsidRPr="00FE578B">
        <w:rPr>
          <w:lang w:val="fr-FR"/>
        </w:rPr>
        <w:t>*         Failure status code on error</w:t>
      </w:r>
    </w:p>
    <w:p w14:paraId="0413DE9B" w14:textId="77777777" w:rsidR="00FE578B" w:rsidRPr="00FE578B" w:rsidRDefault="00FE578B" w:rsidP="00FE578B">
      <w:pPr>
        <w:pStyle w:val="code"/>
        <w:rPr>
          <w:lang w:val="fr-FR"/>
        </w:rPr>
      </w:pPr>
      <w:r w:rsidRPr="00FE578B">
        <w:rPr>
          <w:lang w:val="fr-FR"/>
        </w:rPr>
        <w:t xml:space="preserve"> */</w:t>
      </w:r>
    </w:p>
    <w:p w14:paraId="094F955D" w14:textId="2EF3ED2B" w:rsidR="00FE578B" w:rsidRPr="00FE578B" w:rsidRDefault="00FE578B" w:rsidP="00FE578B">
      <w:pPr>
        <w:pStyle w:val="code"/>
        <w:rPr>
          <w:lang w:val="fr-FR"/>
        </w:rPr>
      </w:pPr>
      <w:r w:rsidRPr="00FE578B">
        <w:rPr>
          <w:lang w:val="fr-FR"/>
        </w:rPr>
        <w:t>typedef sai_status_t (*sai_create_dot1br_</w:t>
      </w:r>
      <w:r w:rsidR="00221154">
        <w:rPr>
          <w:lang w:val="fr-FR"/>
        </w:rPr>
        <w:t>ecid_fwd</w:t>
      </w:r>
      <w:r w:rsidRPr="00FE578B">
        <w:rPr>
          <w:lang w:val="fr-FR"/>
        </w:rPr>
        <w:t>_entry_fn)(</w:t>
      </w:r>
    </w:p>
    <w:p w14:paraId="4D21B4FA" w14:textId="05EFDF62" w:rsidR="00FE578B" w:rsidRPr="00542020" w:rsidRDefault="00FE578B" w:rsidP="00FE578B">
      <w:pPr>
        <w:pStyle w:val="code"/>
      </w:pPr>
      <w:r w:rsidRPr="00454EDB">
        <w:rPr>
          <w:lang w:val="fr-FR"/>
        </w:rPr>
        <w:t xml:space="preserve">    </w:t>
      </w:r>
      <w:r w:rsidRPr="00542020">
        <w:t>_</w:t>
      </w:r>
      <w:r w:rsidR="00D31D06" w:rsidRPr="00542020">
        <w:t>Out</w:t>
      </w:r>
      <w:r w:rsidRPr="00542020">
        <w:t xml:space="preserve">_ </w:t>
      </w:r>
      <w:r w:rsidR="00D31D06" w:rsidRPr="00C64020">
        <w:t>sai_object_id_t</w:t>
      </w:r>
      <w:r w:rsidRPr="00542020">
        <w:t xml:space="preserve"> *dot1br_</w:t>
      </w:r>
      <w:r w:rsidR="00221154">
        <w:t>ecid_fwd</w:t>
      </w:r>
      <w:r w:rsidRPr="00542020">
        <w:t>_entry</w:t>
      </w:r>
      <w:r w:rsidR="00D31D06" w:rsidRPr="00542020">
        <w:t>_id</w:t>
      </w:r>
      <w:r w:rsidRPr="00542020">
        <w:t>,</w:t>
      </w:r>
    </w:p>
    <w:p w14:paraId="2128AA65" w14:textId="77777777" w:rsidR="00FE578B" w:rsidRDefault="00FE578B" w:rsidP="00FE578B">
      <w:pPr>
        <w:pStyle w:val="code"/>
      </w:pPr>
      <w:r w:rsidRPr="00542020">
        <w:t xml:space="preserve">    </w:t>
      </w:r>
      <w:r>
        <w:t>_In_  uint32_t attr_count,</w:t>
      </w:r>
    </w:p>
    <w:p w14:paraId="301DBAC9" w14:textId="77777777" w:rsidR="00FE578B" w:rsidRDefault="00FE578B" w:rsidP="00FE578B">
      <w:pPr>
        <w:pStyle w:val="code"/>
      </w:pPr>
      <w:r>
        <w:t xml:space="preserve">    _In_  const sai_attribute_t *attr_list);</w:t>
      </w:r>
    </w:p>
    <w:p w14:paraId="7F937F8A" w14:textId="77777777" w:rsidR="00FE578B" w:rsidRDefault="00FE578B" w:rsidP="00FE578B">
      <w:pPr>
        <w:pStyle w:val="code"/>
      </w:pPr>
    </w:p>
    <w:p w14:paraId="5890DF1F" w14:textId="77777777" w:rsidR="00FE578B" w:rsidRDefault="00FE578B" w:rsidP="00FE578B">
      <w:pPr>
        <w:pStyle w:val="code"/>
      </w:pPr>
      <w:r>
        <w:t>/**</w:t>
      </w:r>
    </w:p>
    <w:p w14:paraId="48CC8A31" w14:textId="26A81F33" w:rsidR="00FE578B" w:rsidRDefault="00FE578B" w:rsidP="00FE578B">
      <w:pPr>
        <w:pStyle w:val="code"/>
      </w:pPr>
      <w:r>
        <w:t xml:space="preserve"> * @brief Remove </w:t>
      </w:r>
      <w:r w:rsidR="00221154">
        <w:t>802.1BR ECID Forwarding</w:t>
      </w:r>
      <w:r>
        <w:t xml:space="preserve"> entry.</w:t>
      </w:r>
    </w:p>
    <w:p w14:paraId="69DE6326" w14:textId="77777777" w:rsidR="00FE578B" w:rsidRDefault="00FE578B" w:rsidP="00FE578B">
      <w:pPr>
        <w:pStyle w:val="code"/>
      </w:pPr>
      <w:r>
        <w:t xml:space="preserve"> *</w:t>
      </w:r>
    </w:p>
    <w:p w14:paraId="138E917C" w14:textId="493ABA55" w:rsidR="00FE578B" w:rsidRDefault="00FE578B" w:rsidP="00FE578B">
      <w:pPr>
        <w:pStyle w:val="code"/>
      </w:pPr>
      <w:r>
        <w:t xml:space="preserve"> * @param[in] dot1br_</w:t>
      </w:r>
      <w:r w:rsidR="00221154">
        <w:t>ecid_fw</w:t>
      </w:r>
      <w:r w:rsidR="004B46CD">
        <w:t>d</w:t>
      </w:r>
      <w:r>
        <w:t>_entry</w:t>
      </w:r>
      <w:r w:rsidR="00575978">
        <w:t>_id</w:t>
      </w:r>
      <w:r>
        <w:t xml:space="preserve"> Dot1br </w:t>
      </w:r>
      <w:r w:rsidR="00221154">
        <w:t>ECID Forwarding</w:t>
      </w:r>
      <w:r>
        <w:t xml:space="preserve"> entry</w:t>
      </w:r>
      <w:r w:rsidR="00575978">
        <w:t xml:space="preserve"> Object Id</w:t>
      </w:r>
    </w:p>
    <w:p w14:paraId="5F6FEC01" w14:textId="77777777" w:rsidR="00FE578B" w:rsidRDefault="00FE578B" w:rsidP="00FE578B">
      <w:pPr>
        <w:pStyle w:val="code"/>
      </w:pPr>
      <w:r>
        <w:t xml:space="preserve"> * @return SAI_STATUS_SUCCESS on success</w:t>
      </w:r>
    </w:p>
    <w:p w14:paraId="63BDD7C6" w14:textId="77777777" w:rsidR="00FE578B" w:rsidRPr="00FE578B" w:rsidRDefault="00FE578B" w:rsidP="00FE578B">
      <w:pPr>
        <w:pStyle w:val="code"/>
        <w:rPr>
          <w:lang w:val="fr-FR"/>
        </w:rPr>
      </w:pPr>
      <w:r>
        <w:t xml:space="preserve"> </w:t>
      </w:r>
      <w:r w:rsidRPr="00FE578B">
        <w:rPr>
          <w:lang w:val="fr-FR"/>
        </w:rPr>
        <w:t>*         Failure status code on error</w:t>
      </w:r>
    </w:p>
    <w:p w14:paraId="050BB8F9" w14:textId="77777777" w:rsidR="00FE578B" w:rsidRPr="00FE578B" w:rsidRDefault="00FE578B" w:rsidP="00FE578B">
      <w:pPr>
        <w:pStyle w:val="code"/>
        <w:rPr>
          <w:lang w:val="fr-FR"/>
        </w:rPr>
      </w:pPr>
      <w:r w:rsidRPr="00FE578B">
        <w:rPr>
          <w:lang w:val="fr-FR"/>
        </w:rPr>
        <w:t xml:space="preserve"> */</w:t>
      </w:r>
    </w:p>
    <w:p w14:paraId="2DC3ED78" w14:textId="47AE03E2" w:rsidR="00FE578B" w:rsidRPr="005F7C94" w:rsidRDefault="00FE578B" w:rsidP="00FE578B">
      <w:pPr>
        <w:pStyle w:val="code"/>
        <w:rPr>
          <w:lang w:val="fr-FR"/>
        </w:rPr>
      </w:pPr>
      <w:r w:rsidRPr="005F7C94">
        <w:rPr>
          <w:lang w:val="fr-FR"/>
        </w:rPr>
        <w:t>typedef sai_status_t (*sai_remove_dot1br_</w:t>
      </w:r>
      <w:r w:rsidR="005F7C94" w:rsidRPr="005F7C94">
        <w:rPr>
          <w:lang w:val="fr-FR"/>
        </w:rPr>
        <w:t>ecid_fwd</w:t>
      </w:r>
      <w:r w:rsidRPr="005F7C94">
        <w:rPr>
          <w:lang w:val="fr-FR"/>
        </w:rPr>
        <w:t>_entry_fn)(</w:t>
      </w:r>
    </w:p>
    <w:p w14:paraId="5079D33C" w14:textId="3426B5CB" w:rsidR="00FE578B" w:rsidRDefault="00FE578B" w:rsidP="00FE578B">
      <w:pPr>
        <w:pStyle w:val="code"/>
      </w:pPr>
      <w:r w:rsidRPr="00454EDB">
        <w:rPr>
          <w:lang w:val="fr-FR"/>
        </w:rPr>
        <w:t xml:space="preserve">    </w:t>
      </w:r>
      <w:r>
        <w:t xml:space="preserve">_In_ </w:t>
      </w:r>
      <w:r w:rsidR="00575978">
        <w:t>sai_object_id_t</w:t>
      </w:r>
      <w:r>
        <w:t xml:space="preserve"> dot1br_</w:t>
      </w:r>
      <w:r w:rsidR="005F7C94">
        <w:t>ecid_fwd</w:t>
      </w:r>
      <w:r>
        <w:t>_entry</w:t>
      </w:r>
      <w:r w:rsidR="00575978">
        <w:t>_id</w:t>
      </w:r>
      <w:r>
        <w:t>);</w:t>
      </w:r>
    </w:p>
    <w:p w14:paraId="6CA978F0" w14:textId="77777777" w:rsidR="00FE578B" w:rsidRDefault="00FE578B" w:rsidP="00FE578B">
      <w:pPr>
        <w:pStyle w:val="code"/>
      </w:pPr>
    </w:p>
    <w:p w14:paraId="3C918EB7" w14:textId="77777777" w:rsidR="00FE578B" w:rsidRDefault="00FE578B" w:rsidP="00FE578B">
      <w:pPr>
        <w:pStyle w:val="code"/>
      </w:pPr>
      <w:r>
        <w:t>/**</w:t>
      </w:r>
    </w:p>
    <w:p w14:paraId="371CE251" w14:textId="0BCD70FF" w:rsidR="00FE578B" w:rsidRDefault="00FE578B" w:rsidP="00FE578B">
      <w:pPr>
        <w:pStyle w:val="code"/>
      </w:pPr>
      <w:r>
        <w:t xml:space="preserve"> * @brief Set the attribute of the 802.1BR </w:t>
      </w:r>
      <w:r w:rsidR="005F7C94">
        <w:t>ECID Fwd</w:t>
      </w:r>
      <w:r>
        <w:t xml:space="preserve"> entry.</w:t>
      </w:r>
    </w:p>
    <w:p w14:paraId="6A22FD1D" w14:textId="77777777" w:rsidR="00FE578B" w:rsidRDefault="00FE578B" w:rsidP="00FE578B">
      <w:pPr>
        <w:pStyle w:val="code"/>
      </w:pPr>
      <w:r>
        <w:t xml:space="preserve"> *</w:t>
      </w:r>
    </w:p>
    <w:p w14:paraId="5B552A82" w14:textId="0E94C5BD" w:rsidR="00FE578B" w:rsidRDefault="00FE578B" w:rsidP="00FE578B">
      <w:pPr>
        <w:pStyle w:val="code"/>
      </w:pPr>
      <w:r>
        <w:t xml:space="preserve"> * @param[in] dot1br_</w:t>
      </w:r>
      <w:r w:rsidR="009B62E3">
        <w:t>ecid_fwd</w:t>
      </w:r>
      <w:r>
        <w:t>_entry</w:t>
      </w:r>
      <w:r w:rsidR="00542DA9">
        <w:t>_id</w:t>
      </w:r>
      <w:r>
        <w:t xml:space="preserve"> Dot1br </w:t>
      </w:r>
      <w:r w:rsidR="005F7C94">
        <w:t>ECID Fwd</w:t>
      </w:r>
      <w:r>
        <w:t xml:space="preserve"> entry</w:t>
      </w:r>
      <w:r w:rsidR="00542DA9">
        <w:t xml:space="preserve"> Object Id</w:t>
      </w:r>
    </w:p>
    <w:p w14:paraId="613A3F56" w14:textId="3F9B17DD" w:rsidR="001E1C39" w:rsidRDefault="001E1C39" w:rsidP="00FE578B">
      <w:pPr>
        <w:pStyle w:val="code"/>
      </w:pPr>
      <w:r>
        <w:t xml:space="preserve"> * @param[in] attr attribute value</w:t>
      </w:r>
    </w:p>
    <w:p w14:paraId="6D4CA96C" w14:textId="77777777" w:rsidR="00FE578B" w:rsidRDefault="00FE578B" w:rsidP="00FE578B">
      <w:pPr>
        <w:pStyle w:val="code"/>
      </w:pPr>
      <w:r>
        <w:t xml:space="preserve"> * @return SAI_STATUS_SUCCESS on success</w:t>
      </w:r>
    </w:p>
    <w:p w14:paraId="310C792A" w14:textId="77777777" w:rsidR="00FE578B" w:rsidRPr="00FE578B" w:rsidRDefault="00FE578B" w:rsidP="00FE578B">
      <w:pPr>
        <w:pStyle w:val="code"/>
        <w:rPr>
          <w:lang w:val="fr-FR"/>
        </w:rPr>
      </w:pPr>
      <w:r>
        <w:t xml:space="preserve"> </w:t>
      </w:r>
      <w:r w:rsidRPr="00FE578B">
        <w:rPr>
          <w:lang w:val="fr-FR"/>
        </w:rPr>
        <w:t>*         Failure status code on error</w:t>
      </w:r>
    </w:p>
    <w:p w14:paraId="46910D82" w14:textId="77777777" w:rsidR="00FE578B" w:rsidRPr="00FE578B" w:rsidRDefault="00FE578B" w:rsidP="00FE578B">
      <w:pPr>
        <w:pStyle w:val="code"/>
        <w:rPr>
          <w:lang w:val="fr-FR"/>
        </w:rPr>
      </w:pPr>
      <w:r w:rsidRPr="00FE578B">
        <w:rPr>
          <w:lang w:val="fr-FR"/>
        </w:rPr>
        <w:t xml:space="preserve"> */</w:t>
      </w:r>
    </w:p>
    <w:p w14:paraId="45C0187B" w14:textId="70ED5F54" w:rsidR="00FE578B" w:rsidRPr="00FE578B" w:rsidRDefault="00FE578B" w:rsidP="00FE578B">
      <w:pPr>
        <w:pStyle w:val="code"/>
        <w:rPr>
          <w:lang w:val="fr-FR"/>
        </w:rPr>
      </w:pPr>
      <w:r w:rsidRPr="00FE578B">
        <w:rPr>
          <w:lang w:val="fr-FR"/>
        </w:rPr>
        <w:t>typedef sai_status_t (*sai_set_dot1br_</w:t>
      </w:r>
      <w:r w:rsidR="005F7C94">
        <w:rPr>
          <w:lang w:val="fr-FR"/>
        </w:rPr>
        <w:t>ecid_fwd</w:t>
      </w:r>
      <w:r w:rsidRPr="00FE578B">
        <w:rPr>
          <w:lang w:val="fr-FR"/>
        </w:rPr>
        <w:t>_entry_attribute_fn)(</w:t>
      </w:r>
    </w:p>
    <w:p w14:paraId="757801DE" w14:textId="460C9BCF" w:rsidR="00FE578B" w:rsidRPr="00542020" w:rsidRDefault="00FE578B" w:rsidP="00FE578B">
      <w:pPr>
        <w:pStyle w:val="code"/>
      </w:pPr>
      <w:r w:rsidRPr="00454EDB">
        <w:rPr>
          <w:lang w:val="fr-FR"/>
        </w:rPr>
        <w:t xml:space="preserve">    </w:t>
      </w:r>
      <w:r w:rsidRPr="00542020">
        <w:t xml:space="preserve">_In_ </w:t>
      </w:r>
      <w:r w:rsidR="00E94CCC" w:rsidRPr="00542020">
        <w:t>sai_object_id_t</w:t>
      </w:r>
      <w:r w:rsidRPr="00542020">
        <w:t xml:space="preserve"> dot1br_</w:t>
      </w:r>
      <w:r w:rsidR="005F7C94">
        <w:t>ecid_fwd</w:t>
      </w:r>
      <w:r w:rsidRPr="00542020">
        <w:t>_entry</w:t>
      </w:r>
      <w:r w:rsidR="00E94CCC" w:rsidRPr="00542020">
        <w:t>_id</w:t>
      </w:r>
      <w:r w:rsidRPr="00542020">
        <w:t>,</w:t>
      </w:r>
    </w:p>
    <w:p w14:paraId="17ECA407" w14:textId="77777777" w:rsidR="00FE578B" w:rsidRPr="00FE578B" w:rsidRDefault="00FE578B" w:rsidP="00FE578B">
      <w:pPr>
        <w:pStyle w:val="code"/>
        <w:rPr>
          <w:lang w:val="fr-FR"/>
        </w:rPr>
      </w:pPr>
      <w:r w:rsidRPr="00542020">
        <w:t xml:space="preserve">    </w:t>
      </w:r>
      <w:r w:rsidRPr="00FE578B">
        <w:rPr>
          <w:lang w:val="fr-FR"/>
        </w:rPr>
        <w:t>_In_ const sai_attribute_t *attr);</w:t>
      </w:r>
    </w:p>
    <w:p w14:paraId="6C5D561D" w14:textId="77777777" w:rsidR="00FE578B" w:rsidRPr="00FE578B" w:rsidRDefault="00FE578B" w:rsidP="00FE578B">
      <w:pPr>
        <w:pStyle w:val="code"/>
        <w:rPr>
          <w:lang w:val="fr-FR"/>
        </w:rPr>
      </w:pPr>
    </w:p>
    <w:p w14:paraId="53BD91DE" w14:textId="77777777" w:rsidR="00FE578B" w:rsidRDefault="00FE578B" w:rsidP="00FE578B">
      <w:pPr>
        <w:pStyle w:val="code"/>
      </w:pPr>
      <w:r>
        <w:t>/**</w:t>
      </w:r>
    </w:p>
    <w:p w14:paraId="2A91CAE4" w14:textId="4126C636" w:rsidR="00FE578B" w:rsidRDefault="00FE578B" w:rsidP="00FE578B">
      <w:pPr>
        <w:pStyle w:val="code"/>
      </w:pPr>
      <w:r>
        <w:t xml:space="preserve"> * @brief Get the attribute of the 802.1BR </w:t>
      </w:r>
      <w:r w:rsidR="009B62E3">
        <w:t>ECID Fwd</w:t>
      </w:r>
      <w:r>
        <w:t xml:space="preserve"> entry.</w:t>
      </w:r>
    </w:p>
    <w:p w14:paraId="36214D1E" w14:textId="77777777" w:rsidR="00FE578B" w:rsidRDefault="00FE578B" w:rsidP="00FE578B">
      <w:pPr>
        <w:pStyle w:val="code"/>
      </w:pPr>
      <w:r>
        <w:t xml:space="preserve"> *</w:t>
      </w:r>
    </w:p>
    <w:p w14:paraId="36984BE5" w14:textId="15E588B8" w:rsidR="00FE578B" w:rsidRDefault="00FE578B" w:rsidP="00FE578B">
      <w:pPr>
        <w:pStyle w:val="code"/>
      </w:pPr>
      <w:r>
        <w:lastRenderedPageBreak/>
        <w:t xml:space="preserve"> * @param[in] dot1br_</w:t>
      </w:r>
      <w:r w:rsidR="009B62E3">
        <w:t>ecid_fwd</w:t>
      </w:r>
      <w:r>
        <w:t>_entry</w:t>
      </w:r>
      <w:r w:rsidR="00343F8A">
        <w:t>_id</w:t>
      </w:r>
      <w:r>
        <w:t xml:space="preserve"> Dot1br </w:t>
      </w:r>
      <w:r w:rsidR="009B62E3">
        <w:t>ECID Fwd</w:t>
      </w:r>
      <w:r>
        <w:t xml:space="preserve"> entry</w:t>
      </w:r>
      <w:r w:rsidR="00343F8A">
        <w:t xml:space="preserve"> Object Id</w:t>
      </w:r>
    </w:p>
    <w:p w14:paraId="0BA45B6C" w14:textId="77777777" w:rsidR="00FE578B" w:rsidRDefault="00FE578B" w:rsidP="00FE578B">
      <w:pPr>
        <w:pStyle w:val="code"/>
      </w:pPr>
      <w:r>
        <w:t xml:space="preserve"> * @param[in] attr_count number of the attributes</w:t>
      </w:r>
    </w:p>
    <w:p w14:paraId="3B53FFCC" w14:textId="77777777" w:rsidR="00FE578B" w:rsidRDefault="00FE578B" w:rsidP="00FE578B">
      <w:pPr>
        <w:pStyle w:val="code"/>
      </w:pPr>
      <w:r>
        <w:t xml:space="preserve"> * @param[inout] attr_list - array of attributes</w:t>
      </w:r>
    </w:p>
    <w:p w14:paraId="20890C7A" w14:textId="77777777" w:rsidR="00FE578B" w:rsidRDefault="00FE578B" w:rsidP="00FE578B">
      <w:pPr>
        <w:pStyle w:val="code"/>
      </w:pPr>
      <w:r>
        <w:t xml:space="preserve"> * @return SAI_STATUS_SUCCESS on success</w:t>
      </w:r>
    </w:p>
    <w:p w14:paraId="44B07638" w14:textId="77777777" w:rsidR="00FE578B" w:rsidRPr="00CD322D" w:rsidRDefault="00FE578B" w:rsidP="00FE578B">
      <w:pPr>
        <w:pStyle w:val="code"/>
        <w:rPr>
          <w:lang w:val="fr-FR"/>
        </w:rPr>
      </w:pPr>
      <w:r>
        <w:t xml:space="preserve"> </w:t>
      </w:r>
      <w:r w:rsidRPr="00CD322D">
        <w:rPr>
          <w:lang w:val="fr-FR"/>
        </w:rPr>
        <w:t>*         Failure status code on error</w:t>
      </w:r>
    </w:p>
    <w:p w14:paraId="40B40A46" w14:textId="77777777" w:rsidR="00FE578B" w:rsidRPr="00CD322D" w:rsidRDefault="00FE578B" w:rsidP="00FE578B">
      <w:pPr>
        <w:pStyle w:val="code"/>
        <w:rPr>
          <w:lang w:val="fr-FR"/>
        </w:rPr>
      </w:pPr>
      <w:r w:rsidRPr="00CD322D">
        <w:rPr>
          <w:lang w:val="fr-FR"/>
        </w:rPr>
        <w:t xml:space="preserve"> */</w:t>
      </w:r>
    </w:p>
    <w:p w14:paraId="55FB07A7" w14:textId="6586FA93" w:rsidR="00FE578B" w:rsidRPr="00CD322D" w:rsidRDefault="00FE578B" w:rsidP="00FE578B">
      <w:pPr>
        <w:pStyle w:val="code"/>
        <w:rPr>
          <w:lang w:val="fr-FR"/>
        </w:rPr>
      </w:pPr>
      <w:r w:rsidRPr="00CD322D">
        <w:rPr>
          <w:lang w:val="fr-FR"/>
        </w:rPr>
        <w:t>typedef sai_status_t (*sai_get_dot1br_</w:t>
      </w:r>
      <w:r w:rsidR="009B62E3">
        <w:rPr>
          <w:lang w:val="fr-FR"/>
        </w:rPr>
        <w:t>ecid_fwd</w:t>
      </w:r>
      <w:r w:rsidRPr="00CD322D">
        <w:rPr>
          <w:lang w:val="fr-FR"/>
        </w:rPr>
        <w:t>_entry_attribute_fn)(</w:t>
      </w:r>
    </w:p>
    <w:p w14:paraId="1A6184E9" w14:textId="3A998D11" w:rsidR="00FE578B" w:rsidRPr="00542020" w:rsidRDefault="00FE578B" w:rsidP="00FE578B">
      <w:pPr>
        <w:pStyle w:val="code"/>
      </w:pPr>
      <w:r w:rsidRPr="00454EDB">
        <w:rPr>
          <w:lang w:val="fr-FR"/>
        </w:rPr>
        <w:t xml:space="preserve">    </w:t>
      </w:r>
      <w:r w:rsidRPr="00542020">
        <w:t xml:space="preserve">_In_ </w:t>
      </w:r>
      <w:r w:rsidR="00343F8A" w:rsidRPr="00542020">
        <w:t>sai_object_id_t</w:t>
      </w:r>
      <w:r w:rsidRPr="00542020">
        <w:t xml:space="preserve"> dot1br_</w:t>
      </w:r>
      <w:r w:rsidR="009B62E3">
        <w:t>ecid_fwd</w:t>
      </w:r>
      <w:r w:rsidRPr="00542020">
        <w:t>_entry</w:t>
      </w:r>
      <w:r w:rsidR="00343F8A" w:rsidRPr="00542020">
        <w:t>_id</w:t>
      </w:r>
      <w:r w:rsidRPr="00542020">
        <w:t>,</w:t>
      </w:r>
    </w:p>
    <w:p w14:paraId="2A34A00F" w14:textId="77777777" w:rsidR="00FE578B" w:rsidRDefault="00FE578B" w:rsidP="00FE578B">
      <w:pPr>
        <w:pStyle w:val="code"/>
      </w:pPr>
      <w:r w:rsidRPr="00542020">
        <w:t xml:space="preserve">    </w:t>
      </w:r>
      <w:r>
        <w:t>_In_ uint32_t attr_count,</w:t>
      </w:r>
    </w:p>
    <w:p w14:paraId="3FED28E1" w14:textId="77777777" w:rsidR="00FE578B" w:rsidRPr="00FE578B" w:rsidRDefault="00FE578B" w:rsidP="00FE578B">
      <w:pPr>
        <w:pStyle w:val="code"/>
        <w:rPr>
          <w:lang w:val="fr-FR"/>
        </w:rPr>
      </w:pPr>
      <w:r>
        <w:t xml:space="preserve">    </w:t>
      </w:r>
      <w:r w:rsidRPr="00FE578B">
        <w:rPr>
          <w:lang w:val="fr-FR"/>
        </w:rPr>
        <w:t>_Inout_ sai_attribute_t *attr_list);</w:t>
      </w:r>
    </w:p>
    <w:p w14:paraId="084619E1" w14:textId="77777777" w:rsidR="00FE578B" w:rsidRPr="00FE578B" w:rsidRDefault="00FE578B" w:rsidP="00FE578B">
      <w:pPr>
        <w:pStyle w:val="code"/>
        <w:rPr>
          <w:lang w:val="fr-FR"/>
        </w:rPr>
      </w:pPr>
    </w:p>
    <w:p w14:paraId="045B93ED" w14:textId="77777777" w:rsidR="00FE578B" w:rsidRDefault="00FE578B" w:rsidP="00FE578B">
      <w:pPr>
        <w:pStyle w:val="code"/>
      </w:pPr>
      <w:r>
        <w:t>/**</w:t>
      </w:r>
    </w:p>
    <w:p w14:paraId="48FBFC20" w14:textId="212CCAE2" w:rsidR="00107880" w:rsidRDefault="00FE578B" w:rsidP="00FE578B">
      <w:pPr>
        <w:pStyle w:val="code"/>
      </w:pPr>
      <w:r>
        <w:t xml:space="preserve"> * @brief </w:t>
      </w:r>
      <w:r w:rsidR="00052BA0" w:rsidRPr="00DD56E5">
        <w:t>SAI_OBJECT_TYPE_DOT1BR_</w:t>
      </w:r>
      <w:r w:rsidR="009B62E3">
        <w:t>ECID_FWD</w:t>
      </w:r>
      <w:r w:rsidR="00052BA0" w:rsidRPr="00DD56E5">
        <w:t>_ENTRY</w:t>
      </w:r>
      <w:r w:rsidR="00052BA0">
        <w:t xml:space="preserve"> </w:t>
      </w:r>
      <w:r>
        <w:t>method table retrieved with sai_api_query()</w:t>
      </w:r>
      <w:r w:rsidR="00107880">
        <w:t>.</w:t>
      </w:r>
    </w:p>
    <w:p w14:paraId="55B49C4D" w14:textId="3A86A7EB" w:rsidR="00FE578B" w:rsidRDefault="009B62E3" w:rsidP="00FE578B">
      <w:pPr>
        <w:pStyle w:val="code"/>
      </w:pPr>
      <w:r>
        <w:t xml:space="preserve"> </w:t>
      </w:r>
      <w:r w:rsidR="00FE578B">
        <w:t>*/</w:t>
      </w:r>
    </w:p>
    <w:p w14:paraId="0CDD1A01" w14:textId="12BED2F2" w:rsidR="00FE578B" w:rsidRDefault="00FE578B" w:rsidP="00FE578B">
      <w:pPr>
        <w:pStyle w:val="code"/>
      </w:pPr>
      <w:r>
        <w:t>typedef struct _sai_dot1br_</w:t>
      </w:r>
      <w:r w:rsidR="009B62E3">
        <w:t>ecid_fwd</w:t>
      </w:r>
      <w:r>
        <w:t>_entry_api_t {</w:t>
      </w:r>
    </w:p>
    <w:p w14:paraId="193B5EA6" w14:textId="3DA2CD10" w:rsidR="00FE578B" w:rsidRDefault="00FE578B" w:rsidP="00FE578B">
      <w:pPr>
        <w:pStyle w:val="code"/>
      </w:pPr>
      <w:r>
        <w:t xml:space="preserve">    sai_create_dot1br_</w:t>
      </w:r>
      <w:r w:rsidR="009B62E3">
        <w:t>ecid_fwd</w:t>
      </w:r>
      <w:r>
        <w:t>_e</w:t>
      </w:r>
      <w:r w:rsidR="009B62E3">
        <w:t>ntry_fn        create_dot1br_ecid_fwd</w:t>
      </w:r>
      <w:r>
        <w:t>_entry;</w:t>
      </w:r>
    </w:p>
    <w:p w14:paraId="15AAC852" w14:textId="024FBF4D" w:rsidR="00FE578B" w:rsidRDefault="00FE578B" w:rsidP="00FE578B">
      <w:pPr>
        <w:pStyle w:val="code"/>
      </w:pPr>
      <w:r>
        <w:t xml:space="preserve">    sai_remove_dot1br_</w:t>
      </w:r>
      <w:r w:rsidR="009B62E3">
        <w:t>ecid_fwd</w:t>
      </w:r>
      <w:r>
        <w:t>_e</w:t>
      </w:r>
      <w:r w:rsidR="009B62E3">
        <w:t>ntry_fn        remove_dot1br_ecid_fwd</w:t>
      </w:r>
      <w:r>
        <w:t>_entry;</w:t>
      </w:r>
    </w:p>
    <w:p w14:paraId="53D3A63D" w14:textId="391FB405" w:rsidR="00FE578B" w:rsidRDefault="00FE578B" w:rsidP="00FE578B">
      <w:pPr>
        <w:pStyle w:val="code"/>
      </w:pPr>
      <w:r>
        <w:t xml:space="preserve">    sai_set_dot1br_</w:t>
      </w:r>
      <w:r w:rsidR="009B62E3">
        <w:t>ecid_fwd</w:t>
      </w:r>
      <w:r>
        <w:t>_e</w:t>
      </w:r>
      <w:r w:rsidR="009B62E3">
        <w:t>ntry_attribute_fn set_dot1br_ecid_fwd</w:t>
      </w:r>
      <w:r>
        <w:t>_entry_attribute;</w:t>
      </w:r>
    </w:p>
    <w:p w14:paraId="799D51B1" w14:textId="68EB2E18" w:rsidR="00FE578B" w:rsidRDefault="00FE578B" w:rsidP="00FE578B">
      <w:pPr>
        <w:pStyle w:val="code"/>
      </w:pPr>
      <w:r>
        <w:t xml:space="preserve">    sai_get_dot1br_</w:t>
      </w:r>
      <w:r w:rsidR="009B62E3">
        <w:t>ecid_fwd</w:t>
      </w:r>
      <w:r>
        <w:t>_entry_attribute_fn get_dot1br_</w:t>
      </w:r>
      <w:r w:rsidR="009B62E3">
        <w:t>ecid_fwd</w:t>
      </w:r>
      <w:r>
        <w:t>_entry_attribute;</w:t>
      </w:r>
    </w:p>
    <w:p w14:paraId="2353E3D8" w14:textId="44C7EA70" w:rsidR="00FE578B" w:rsidRDefault="00FE578B" w:rsidP="00FE578B">
      <w:pPr>
        <w:pStyle w:val="code"/>
      </w:pPr>
      <w:r>
        <w:t>} sai_dot1br_</w:t>
      </w:r>
      <w:r w:rsidR="009B62E3">
        <w:t>ecid_fwd</w:t>
      </w:r>
      <w:r>
        <w:t>_entry_api_t;</w:t>
      </w:r>
    </w:p>
    <w:p w14:paraId="6458A8B6" w14:textId="77777777" w:rsidR="00FE578B" w:rsidRDefault="00FE578B" w:rsidP="00FE578B">
      <w:pPr>
        <w:pStyle w:val="code"/>
      </w:pPr>
    </w:p>
    <w:p w14:paraId="384D46C1" w14:textId="77777777" w:rsidR="00FE578B" w:rsidRDefault="00FE578B" w:rsidP="00FE578B">
      <w:pPr>
        <w:pStyle w:val="code"/>
      </w:pPr>
    </w:p>
    <w:p w14:paraId="07A01E87" w14:textId="77777777" w:rsidR="00FE578B" w:rsidRDefault="00FE578B" w:rsidP="00FE578B">
      <w:pPr>
        <w:pStyle w:val="code"/>
      </w:pPr>
      <w:r>
        <w:t>/**</w:t>
      </w:r>
    </w:p>
    <w:p w14:paraId="24BFCE4D" w14:textId="77777777" w:rsidR="00FE578B" w:rsidRDefault="00FE578B" w:rsidP="00FE578B">
      <w:pPr>
        <w:pStyle w:val="code"/>
      </w:pPr>
      <w:r>
        <w:t xml:space="preserve"> * \}</w:t>
      </w:r>
    </w:p>
    <w:p w14:paraId="6D5A2EB8" w14:textId="77777777" w:rsidR="00FE578B" w:rsidRDefault="00FE578B" w:rsidP="00FE578B">
      <w:pPr>
        <w:pStyle w:val="code"/>
      </w:pPr>
      <w:r>
        <w:t xml:space="preserve"> */</w:t>
      </w:r>
    </w:p>
    <w:p w14:paraId="32D6374D" w14:textId="40798B44" w:rsidR="00850F06" w:rsidRDefault="00FE578B" w:rsidP="00FE578B">
      <w:pPr>
        <w:pStyle w:val="code"/>
      </w:pPr>
      <w:r>
        <w:t>#endif // __SAIDOT1BR</w:t>
      </w:r>
      <w:r w:rsidR="00955499">
        <w:t>ECID</w:t>
      </w:r>
      <w:r>
        <w:t>F</w:t>
      </w:r>
      <w:r w:rsidR="00955499">
        <w:t>WD</w:t>
      </w:r>
      <w:r>
        <w:t>_H</w:t>
      </w:r>
    </w:p>
    <w:p w14:paraId="3FD54985" w14:textId="77777777" w:rsidR="00FE578B" w:rsidRDefault="00FE578B" w:rsidP="00FE578B">
      <w:pPr>
        <w:pStyle w:val="code"/>
      </w:pPr>
    </w:p>
    <w:p w14:paraId="1CAAF5D5" w14:textId="536F504E" w:rsidR="00CD322D" w:rsidRDefault="00CD322D">
      <w:pPr>
        <w:rPr>
          <w:rFonts w:asciiTheme="majorHAnsi" w:eastAsiaTheme="majorEastAsia" w:hAnsiTheme="majorHAnsi" w:cstheme="majorBidi"/>
          <w:color w:val="2E74B5" w:themeColor="accent1" w:themeShade="BF"/>
          <w:sz w:val="32"/>
          <w:szCs w:val="32"/>
        </w:rPr>
      </w:pPr>
      <w:r>
        <w:br w:type="page"/>
      </w:r>
    </w:p>
    <w:p w14:paraId="70689959" w14:textId="77777777" w:rsidR="004335F4" w:rsidRDefault="004335F4" w:rsidP="004335F4">
      <w:pPr>
        <w:pStyle w:val="Heading1"/>
        <w:numPr>
          <w:ilvl w:val="0"/>
          <w:numId w:val="0"/>
        </w:numPr>
        <w:ind w:left="432"/>
      </w:pPr>
    </w:p>
    <w:p w14:paraId="30861B2B" w14:textId="48A1F431" w:rsidR="00735A5F" w:rsidRDefault="00735A5F" w:rsidP="00735A5F">
      <w:pPr>
        <w:pStyle w:val="Heading1"/>
      </w:pPr>
      <w:bookmarkStart w:id="86" w:name="_Toc460680941"/>
      <w:r>
        <w:t>Configuration Example</w:t>
      </w:r>
      <w:bookmarkEnd w:id="86"/>
    </w:p>
    <w:p w14:paraId="13DF9A7D" w14:textId="77777777" w:rsidR="006204BD" w:rsidRDefault="006204BD" w:rsidP="006B1007"/>
    <w:p w14:paraId="61AD9156" w14:textId="3136D360" w:rsidR="00720639" w:rsidRDefault="00720639" w:rsidP="006204BD">
      <w:pPr>
        <w:pStyle w:val="Heading2"/>
      </w:pPr>
      <w:bookmarkStart w:id="87" w:name="_Ref438592193"/>
      <w:bookmarkStart w:id="88" w:name="_Toc460680942"/>
      <w:r>
        <w:t>Creating an</w:t>
      </w:r>
      <w:r w:rsidR="001C525A">
        <w:t>d Deleting an</w:t>
      </w:r>
      <w:r>
        <w:t xml:space="preserve"> Extended Port</w:t>
      </w:r>
      <w:bookmarkEnd w:id="87"/>
      <w:bookmarkEnd w:id="88"/>
    </w:p>
    <w:p w14:paraId="5AAD6968" w14:textId="6568303A" w:rsidR="00720639" w:rsidRDefault="00720639" w:rsidP="00720639">
      <w:r>
        <w:t xml:space="preserve">The ports in the remote </w:t>
      </w:r>
      <w:r w:rsidR="00331B6D">
        <w:t>PE</w:t>
      </w:r>
      <w:r>
        <w:t xml:space="preserve"> will be created as Extended Ports in CB. Each Extended Port is identified by the Cascading Port (through with the associated PE is reachable) and the ECID</w:t>
      </w:r>
      <w:r w:rsidR="001E4DC9">
        <w:t xml:space="preserve"> assigned to the Extended Port</w:t>
      </w:r>
      <w:r>
        <w:t>.</w:t>
      </w:r>
    </w:p>
    <w:p w14:paraId="54C4F9D4" w14:textId="637C039D" w:rsidR="001C525A" w:rsidRPr="00CD322D" w:rsidRDefault="006608A2" w:rsidP="006608A2">
      <w:pPr>
        <w:pStyle w:val="code"/>
        <w:rPr>
          <w:u w:val="single"/>
        </w:rPr>
      </w:pPr>
      <w:r w:rsidRPr="00CD322D">
        <w:t xml:space="preserve">    </w:t>
      </w:r>
      <w:r w:rsidR="001C525A" w:rsidRPr="00CD322D">
        <w:rPr>
          <w:u w:val="single"/>
        </w:rPr>
        <w:t>Creating an Extended Port</w:t>
      </w:r>
    </w:p>
    <w:p w14:paraId="465312F9" w14:textId="368BA4AF" w:rsidR="006608A2" w:rsidRPr="00CD322D" w:rsidRDefault="001C525A" w:rsidP="006608A2">
      <w:pPr>
        <w:pStyle w:val="code"/>
      </w:pPr>
      <w:r w:rsidRPr="00CD322D">
        <w:t xml:space="preserve">    </w:t>
      </w:r>
      <w:r w:rsidR="006608A2" w:rsidRPr="00CD322D">
        <w:t>sai_object_id_t extended_port_id;</w:t>
      </w:r>
    </w:p>
    <w:p w14:paraId="6FD275BD" w14:textId="6A64E933" w:rsidR="00097441" w:rsidRPr="00CD322D" w:rsidRDefault="00097441" w:rsidP="006608A2">
      <w:pPr>
        <w:pStyle w:val="code"/>
      </w:pPr>
      <w:r w:rsidRPr="00CD322D">
        <w:t xml:space="preserve">    sai_object_id_t cascading_port_id;</w:t>
      </w:r>
    </w:p>
    <w:p w14:paraId="3C533CB1" w14:textId="5D1941CC" w:rsidR="00097441" w:rsidRPr="00CD322D" w:rsidRDefault="00097441" w:rsidP="006608A2">
      <w:pPr>
        <w:pStyle w:val="code"/>
      </w:pPr>
      <w:r w:rsidRPr="00CD322D">
        <w:t xml:space="preserve">    sai_uint32_t    </w:t>
      </w:r>
      <w:r w:rsidR="00850E7E" w:rsidRPr="00CD322D">
        <w:t>ecid;</w:t>
      </w:r>
    </w:p>
    <w:p w14:paraId="139C51A7" w14:textId="3DF7891E" w:rsidR="00850E7E" w:rsidRDefault="00850E7E" w:rsidP="006608A2">
      <w:pPr>
        <w:pStyle w:val="code"/>
        <w:rPr>
          <w:lang w:val="fr-FR"/>
        </w:rPr>
      </w:pPr>
      <w:r w:rsidRPr="00CD322D">
        <w:t xml:space="preserve">    </w:t>
      </w:r>
      <w:r>
        <w:rPr>
          <w:lang w:val="fr-FR"/>
        </w:rPr>
        <w:t>sai_uint32_t    attr_count = 2;</w:t>
      </w:r>
    </w:p>
    <w:p w14:paraId="290E62B6" w14:textId="6A10EA12" w:rsidR="00097441" w:rsidRPr="00371EF7" w:rsidRDefault="00097441" w:rsidP="006608A2">
      <w:pPr>
        <w:pStyle w:val="code"/>
        <w:rPr>
          <w:lang w:val="fr-FR"/>
        </w:rPr>
      </w:pPr>
      <w:r>
        <w:rPr>
          <w:lang w:val="fr-FR"/>
        </w:rPr>
        <w:t xml:space="preserve">    sai_attribute_t attr_list [2];</w:t>
      </w:r>
    </w:p>
    <w:p w14:paraId="6A6C3E1F" w14:textId="19A404A0" w:rsidR="006608A2" w:rsidRDefault="006608A2" w:rsidP="006608A2">
      <w:pPr>
        <w:pStyle w:val="code"/>
        <w:rPr>
          <w:lang w:val="fr-FR"/>
        </w:rPr>
      </w:pPr>
      <w:r w:rsidRPr="00371EF7">
        <w:rPr>
          <w:lang w:val="fr-FR"/>
        </w:rPr>
        <w:t xml:space="preserve">    </w:t>
      </w:r>
    </w:p>
    <w:p w14:paraId="44523FA6" w14:textId="5FBC3EC2" w:rsidR="00097441" w:rsidRPr="00097441" w:rsidRDefault="00097441" w:rsidP="006608A2">
      <w:pPr>
        <w:pStyle w:val="code"/>
      </w:pPr>
      <w:r w:rsidRPr="00454EDB">
        <w:rPr>
          <w:lang w:val="fr-FR"/>
        </w:rPr>
        <w:t xml:space="preserve">    </w:t>
      </w:r>
      <w:r w:rsidRPr="00097441">
        <w:t>attr_list [0].id = SAI_DOT1BR_EXTENDED_PORT_ATTR_CASCADING_PORT;</w:t>
      </w:r>
    </w:p>
    <w:p w14:paraId="20B84067" w14:textId="04D16313" w:rsidR="00097441" w:rsidRDefault="00097441" w:rsidP="006608A2">
      <w:pPr>
        <w:pStyle w:val="code"/>
      </w:pPr>
      <w:r>
        <w:t xml:space="preserve">    attr_list [0].value.object_id = cascading_port_id;</w:t>
      </w:r>
    </w:p>
    <w:p w14:paraId="789F8FAA" w14:textId="77777777" w:rsidR="00097441" w:rsidRPr="00097441" w:rsidRDefault="00097441" w:rsidP="006608A2">
      <w:pPr>
        <w:pStyle w:val="code"/>
      </w:pPr>
    </w:p>
    <w:p w14:paraId="62A32C3D" w14:textId="32E4F2B6" w:rsidR="00097441" w:rsidRPr="00097441" w:rsidRDefault="00097441" w:rsidP="00097441">
      <w:pPr>
        <w:pStyle w:val="code"/>
      </w:pPr>
      <w:r>
        <w:t xml:space="preserve">    attr_list [1</w:t>
      </w:r>
      <w:r w:rsidRPr="00097441">
        <w:t>].id = SAI_DOT1BR_E</w:t>
      </w:r>
      <w:r w:rsidR="000157A2">
        <w:t>XTENDED_PORT_ATTR_ECID</w:t>
      </w:r>
      <w:r w:rsidRPr="00097441">
        <w:t>;</w:t>
      </w:r>
    </w:p>
    <w:p w14:paraId="28E509BC" w14:textId="2EA0D054" w:rsidR="00097441" w:rsidRPr="00CD322D" w:rsidRDefault="00097441" w:rsidP="00097441">
      <w:pPr>
        <w:pStyle w:val="code"/>
      </w:pPr>
      <w:r w:rsidRPr="00CD322D">
        <w:t xml:space="preserve">    attr_list [1].value.u32 = ecid;</w:t>
      </w:r>
    </w:p>
    <w:p w14:paraId="75B34883" w14:textId="77777777" w:rsidR="00097441" w:rsidRPr="00CD322D" w:rsidRDefault="00097441" w:rsidP="00097441">
      <w:pPr>
        <w:pStyle w:val="code"/>
      </w:pPr>
    </w:p>
    <w:p w14:paraId="48F5C089" w14:textId="4EF399F6" w:rsidR="00097441" w:rsidRPr="00850E7E" w:rsidRDefault="006608A2" w:rsidP="006608A2">
      <w:pPr>
        <w:pStyle w:val="code"/>
      </w:pPr>
      <w:r w:rsidRPr="00850E7E">
        <w:t xml:space="preserve">    </w:t>
      </w:r>
      <w:r w:rsidR="00850E7E" w:rsidRPr="00850E7E">
        <w:t>sai_create_extended_port_fn (&amp;extended_port_id, attr_count</w:t>
      </w:r>
      <w:r w:rsidR="00850E7E">
        <w:t>, attr_list</w:t>
      </w:r>
      <w:r w:rsidR="00850E7E" w:rsidRPr="00850E7E">
        <w:t>);</w:t>
      </w:r>
    </w:p>
    <w:p w14:paraId="5ADDC03C" w14:textId="5C5407C8" w:rsidR="006608A2" w:rsidRPr="00CD322D" w:rsidRDefault="006608A2" w:rsidP="006608A2">
      <w:pPr>
        <w:pStyle w:val="code"/>
      </w:pPr>
    </w:p>
    <w:p w14:paraId="27A3982C" w14:textId="1D5A52A1" w:rsidR="001C525A" w:rsidRPr="00BB1972" w:rsidRDefault="001C525A" w:rsidP="006608A2">
      <w:pPr>
        <w:pStyle w:val="code"/>
        <w:rPr>
          <w:u w:val="single"/>
        </w:rPr>
      </w:pPr>
      <w:r w:rsidRPr="00BB1972">
        <w:t xml:space="preserve">    </w:t>
      </w:r>
      <w:r w:rsidRPr="00BB1972">
        <w:rPr>
          <w:u w:val="single"/>
        </w:rPr>
        <w:t>Deleting an Extended Port</w:t>
      </w:r>
    </w:p>
    <w:p w14:paraId="4A11864F" w14:textId="39C9E34D" w:rsidR="001C525A" w:rsidRPr="00BB1972" w:rsidRDefault="001C525A" w:rsidP="006608A2">
      <w:pPr>
        <w:pStyle w:val="code"/>
      </w:pPr>
      <w:r w:rsidRPr="00BB1972">
        <w:t xml:space="preserve">    sai_remove_extended_port_fn (extended_port_id);</w:t>
      </w:r>
    </w:p>
    <w:p w14:paraId="6DC8F44E" w14:textId="77777777" w:rsidR="00BB1972" w:rsidRPr="00BB1972" w:rsidRDefault="00BB1972" w:rsidP="006608A2">
      <w:pPr>
        <w:pStyle w:val="code"/>
      </w:pPr>
    </w:p>
    <w:p w14:paraId="082491B8" w14:textId="77777777" w:rsidR="006608A2" w:rsidRDefault="006608A2" w:rsidP="006608A2"/>
    <w:p w14:paraId="2414974F" w14:textId="2DB54A01" w:rsidR="000E2757" w:rsidRDefault="000E2757" w:rsidP="005C62A8">
      <w:pPr>
        <w:pStyle w:val="Heading2"/>
      </w:pPr>
      <w:bookmarkStart w:id="89" w:name="_Toc460680943"/>
      <w:r>
        <w:t>Vlan configuration</w:t>
      </w:r>
      <w:bookmarkEnd w:id="89"/>
    </w:p>
    <w:p w14:paraId="5303E987" w14:textId="77777777" w:rsidR="00A45AFE" w:rsidRPr="00D97D71" w:rsidRDefault="00A45AFE" w:rsidP="00D36B34"/>
    <w:p w14:paraId="208D61EE" w14:textId="663C633E" w:rsidR="005C62A8" w:rsidRDefault="005C62A8" w:rsidP="005C62A8">
      <w:pPr>
        <w:pStyle w:val="Heading3"/>
      </w:pPr>
      <w:bookmarkStart w:id="90" w:name="_Ref441762359"/>
      <w:bookmarkStart w:id="91" w:name="_Toc460680944"/>
      <w:r>
        <w:t>Adding extended ports to the Vlan</w:t>
      </w:r>
      <w:bookmarkEnd w:id="90"/>
      <w:bookmarkEnd w:id="91"/>
    </w:p>
    <w:p w14:paraId="0659843E" w14:textId="75C1B92D" w:rsidR="005C62A8" w:rsidRDefault="005C62A8" w:rsidP="005C62A8">
      <w:pPr>
        <w:pStyle w:val="code"/>
      </w:pPr>
      <w:r w:rsidRPr="00CD322D">
        <w:t xml:space="preserve">    </w:t>
      </w:r>
    </w:p>
    <w:p w14:paraId="1549B7BC" w14:textId="7D5AA624" w:rsidR="00E57BC5" w:rsidRPr="00D36B34" w:rsidRDefault="00E57BC5" w:rsidP="005C62A8">
      <w:pPr>
        <w:pStyle w:val="code"/>
        <w:rPr>
          <w:u w:val="single"/>
          <w:lang w:val="fi-FI"/>
        </w:rPr>
      </w:pPr>
      <w:r w:rsidRPr="007541C7">
        <w:t xml:space="preserve">    </w:t>
      </w:r>
      <w:r w:rsidRPr="00D36B34">
        <w:rPr>
          <w:lang w:val="fi-FI"/>
        </w:rPr>
        <w:t>sai_vlan_id_t   vlan_id;</w:t>
      </w:r>
    </w:p>
    <w:p w14:paraId="3332FE4A" w14:textId="0173822B" w:rsidR="005C62A8" w:rsidRPr="007541C7" w:rsidRDefault="005C62A8" w:rsidP="005C62A8">
      <w:pPr>
        <w:pStyle w:val="code"/>
        <w:rPr>
          <w:lang w:val="fi-FI"/>
        </w:rPr>
      </w:pPr>
      <w:r w:rsidRPr="00D36B34">
        <w:rPr>
          <w:lang w:val="fi-FI"/>
        </w:rPr>
        <w:t xml:space="preserve">    </w:t>
      </w:r>
      <w:r w:rsidRPr="007541C7">
        <w:rPr>
          <w:lang w:val="fi-FI"/>
        </w:rPr>
        <w:t>sai_object_id_t extended_port_id</w:t>
      </w:r>
      <w:r w:rsidR="00E57BC5" w:rsidRPr="007541C7">
        <w:rPr>
          <w:lang w:val="fi-FI"/>
        </w:rPr>
        <w:t>_1</w:t>
      </w:r>
      <w:r w:rsidRPr="007541C7">
        <w:rPr>
          <w:lang w:val="fi-FI"/>
        </w:rPr>
        <w:t>;</w:t>
      </w:r>
    </w:p>
    <w:p w14:paraId="6F5FE150" w14:textId="0B35B806" w:rsidR="00E57BC5" w:rsidRPr="007541C7" w:rsidRDefault="00E57BC5" w:rsidP="005C62A8">
      <w:pPr>
        <w:pStyle w:val="code"/>
        <w:rPr>
          <w:lang w:val="fi-FI"/>
        </w:rPr>
      </w:pPr>
      <w:r w:rsidRPr="007541C7">
        <w:rPr>
          <w:lang w:val="fi-FI"/>
        </w:rPr>
        <w:t xml:space="preserve">    sai_object_id_t extended_port_id_2;</w:t>
      </w:r>
    </w:p>
    <w:p w14:paraId="403AD5C3" w14:textId="7495F000" w:rsidR="00E57BC5" w:rsidRPr="007541C7" w:rsidRDefault="00E57BC5" w:rsidP="005C62A8">
      <w:pPr>
        <w:pStyle w:val="code"/>
        <w:rPr>
          <w:lang w:val="fi-FI"/>
        </w:rPr>
      </w:pPr>
      <w:r w:rsidRPr="007541C7">
        <w:rPr>
          <w:lang w:val="fi-FI"/>
        </w:rPr>
        <w:t xml:space="preserve">    sai_object_id_t </w:t>
      </w:r>
      <w:r w:rsidR="00736E15" w:rsidRPr="007541C7">
        <w:rPr>
          <w:lang w:val="fi-FI"/>
        </w:rPr>
        <w:t>untagged_</w:t>
      </w:r>
      <w:r w:rsidRPr="007541C7">
        <w:rPr>
          <w:lang w:val="fi-FI"/>
        </w:rPr>
        <w:t>port_id;</w:t>
      </w:r>
    </w:p>
    <w:p w14:paraId="0DF11607" w14:textId="566C1DF2" w:rsidR="00E57BC5" w:rsidRDefault="00E57BC5" w:rsidP="005C62A8">
      <w:pPr>
        <w:pStyle w:val="code"/>
        <w:rPr>
          <w:lang w:val="fr-FR"/>
        </w:rPr>
      </w:pPr>
      <w:r w:rsidRPr="007541C7">
        <w:rPr>
          <w:lang w:val="fi-FI"/>
        </w:rPr>
        <w:t xml:space="preserve">    </w:t>
      </w:r>
      <w:r>
        <w:rPr>
          <w:lang w:val="fr-FR"/>
        </w:rPr>
        <w:t xml:space="preserve">sai_object_id_t </w:t>
      </w:r>
      <w:r w:rsidR="00736E15">
        <w:rPr>
          <w:lang w:val="fr-FR"/>
        </w:rPr>
        <w:t>tagged_</w:t>
      </w:r>
      <w:r>
        <w:rPr>
          <w:lang w:val="fr-FR"/>
        </w:rPr>
        <w:t>port_id;</w:t>
      </w:r>
      <w:r w:rsidR="005C62A8" w:rsidRPr="00D36B34">
        <w:rPr>
          <w:lang w:val="fr-FR"/>
        </w:rPr>
        <w:t xml:space="preserve">    </w:t>
      </w:r>
    </w:p>
    <w:p w14:paraId="361F56DB" w14:textId="11637CDC" w:rsidR="005C62A8" w:rsidRDefault="00E57BC5" w:rsidP="00D97D71">
      <w:pPr>
        <w:pStyle w:val="code"/>
        <w:rPr>
          <w:lang w:val="fr-FR"/>
        </w:rPr>
      </w:pPr>
      <w:r>
        <w:rPr>
          <w:lang w:val="fr-FR"/>
        </w:rPr>
        <w:t xml:space="preserve">    sai_uint32_t    port_count = 4</w:t>
      </w:r>
      <w:r w:rsidR="005C62A8">
        <w:rPr>
          <w:lang w:val="fr-FR"/>
        </w:rPr>
        <w:t>;</w:t>
      </w:r>
    </w:p>
    <w:p w14:paraId="6B53D936" w14:textId="1EF54FB1" w:rsidR="005C62A8" w:rsidRPr="00371EF7" w:rsidRDefault="005C62A8" w:rsidP="005C62A8">
      <w:pPr>
        <w:pStyle w:val="code"/>
        <w:rPr>
          <w:lang w:val="fr-FR"/>
        </w:rPr>
      </w:pPr>
      <w:r>
        <w:rPr>
          <w:lang w:val="fr-FR"/>
        </w:rPr>
        <w:t xml:space="preserve">    sai_</w:t>
      </w:r>
      <w:r w:rsidR="00E57BC5">
        <w:rPr>
          <w:lang w:val="fr-FR"/>
        </w:rPr>
        <w:t>vlan_port_t</w:t>
      </w:r>
      <w:r>
        <w:rPr>
          <w:lang w:val="fr-FR"/>
        </w:rPr>
        <w:t xml:space="preserve"> </w:t>
      </w:r>
      <w:r w:rsidR="00E57BC5">
        <w:rPr>
          <w:lang w:val="fr-FR"/>
        </w:rPr>
        <w:t>port_list [4</w:t>
      </w:r>
      <w:r>
        <w:rPr>
          <w:lang w:val="fr-FR"/>
        </w:rPr>
        <w:t>];</w:t>
      </w:r>
    </w:p>
    <w:p w14:paraId="0AC0DBAA" w14:textId="77777777" w:rsidR="005C62A8" w:rsidRDefault="005C62A8" w:rsidP="005C62A8">
      <w:pPr>
        <w:pStyle w:val="code"/>
        <w:rPr>
          <w:lang w:val="fr-FR"/>
        </w:rPr>
      </w:pPr>
      <w:r w:rsidRPr="00371EF7">
        <w:rPr>
          <w:lang w:val="fr-FR"/>
        </w:rPr>
        <w:t xml:space="preserve">    </w:t>
      </w:r>
    </w:p>
    <w:p w14:paraId="7D9D5C9C" w14:textId="4EDE567B" w:rsidR="00736E15" w:rsidRDefault="00736E15" w:rsidP="005C62A8">
      <w:pPr>
        <w:pStyle w:val="code"/>
        <w:rPr>
          <w:lang w:val="fr-FR"/>
        </w:rPr>
      </w:pPr>
      <w:r>
        <w:rPr>
          <w:lang w:val="fr-FR"/>
        </w:rPr>
        <w:t xml:space="preserve">    port_list [0].port_id      = untagged_port_id;</w:t>
      </w:r>
    </w:p>
    <w:p w14:paraId="296F3A7E" w14:textId="25DB347C" w:rsidR="00736E15" w:rsidRDefault="00736E15" w:rsidP="005C62A8">
      <w:pPr>
        <w:pStyle w:val="code"/>
        <w:rPr>
          <w:lang w:val="fr-FR"/>
        </w:rPr>
      </w:pPr>
      <w:r>
        <w:rPr>
          <w:lang w:val="fr-FR"/>
        </w:rPr>
        <w:t xml:space="preserve">    port_list [0].tagging_mode = </w:t>
      </w:r>
      <w:r w:rsidRPr="00736E15">
        <w:rPr>
          <w:lang w:val="fr-FR"/>
        </w:rPr>
        <w:t>SAI_VLAN_PORT_UNTAGGED</w:t>
      </w:r>
      <w:r>
        <w:rPr>
          <w:lang w:val="fr-FR"/>
        </w:rPr>
        <w:t>;</w:t>
      </w:r>
    </w:p>
    <w:p w14:paraId="0812B704" w14:textId="77777777" w:rsidR="00736E15" w:rsidRDefault="00736E15" w:rsidP="00736E15">
      <w:pPr>
        <w:pStyle w:val="code"/>
        <w:rPr>
          <w:lang w:val="fr-FR"/>
        </w:rPr>
      </w:pPr>
    </w:p>
    <w:p w14:paraId="48280B55" w14:textId="42A8931C" w:rsidR="00736E15" w:rsidRDefault="00736E15" w:rsidP="00736E15">
      <w:pPr>
        <w:pStyle w:val="code"/>
        <w:rPr>
          <w:lang w:val="fr-FR"/>
        </w:rPr>
      </w:pPr>
      <w:r>
        <w:rPr>
          <w:lang w:val="fr-FR"/>
        </w:rPr>
        <w:t xml:space="preserve">    port_list [1].port_id      = tagged_port_id;</w:t>
      </w:r>
    </w:p>
    <w:p w14:paraId="43479126" w14:textId="30C622F6" w:rsidR="00736E15" w:rsidRDefault="00736E15" w:rsidP="00736E15">
      <w:pPr>
        <w:pStyle w:val="code"/>
        <w:rPr>
          <w:lang w:val="fr-FR"/>
        </w:rPr>
      </w:pPr>
      <w:r>
        <w:rPr>
          <w:lang w:val="fr-FR"/>
        </w:rPr>
        <w:t xml:space="preserve">    port_list [1].tagging_mode = </w:t>
      </w:r>
      <w:r w:rsidRPr="00736E15">
        <w:rPr>
          <w:lang w:val="fr-FR"/>
        </w:rPr>
        <w:t>SAI_VLAN_PORT_TAGGED</w:t>
      </w:r>
      <w:r>
        <w:rPr>
          <w:lang w:val="fr-FR"/>
        </w:rPr>
        <w:t>;</w:t>
      </w:r>
    </w:p>
    <w:p w14:paraId="2B982D68" w14:textId="77777777" w:rsidR="00736E15" w:rsidRDefault="00736E15" w:rsidP="00736E15">
      <w:pPr>
        <w:pStyle w:val="code"/>
        <w:rPr>
          <w:lang w:val="fr-FR"/>
        </w:rPr>
      </w:pPr>
    </w:p>
    <w:p w14:paraId="6FF0C766" w14:textId="55F3CAC1" w:rsidR="00736E15" w:rsidRDefault="00736E15" w:rsidP="00736E15">
      <w:pPr>
        <w:pStyle w:val="code"/>
        <w:rPr>
          <w:lang w:val="fr-FR"/>
        </w:rPr>
      </w:pPr>
      <w:r>
        <w:rPr>
          <w:lang w:val="fr-FR"/>
        </w:rPr>
        <w:t xml:space="preserve">    port_list [2].port_id      = extended_port_id_1;</w:t>
      </w:r>
    </w:p>
    <w:p w14:paraId="031E8C3E" w14:textId="77777777" w:rsidR="00736E15" w:rsidRDefault="00736E15" w:rsidP="00736E15">
      <w:pPr>
        <w:pStyle w:val="code"/>
        <w:rPr>
          <w:lang w:val="fr-FR"/>
        </w:rPr>
      </w:pPr>
      <w:r>
        <w:rPr>
          <w:lang w:val="fr-FR"/>
        </w:rPr>
        <w:t xml:space="preserve">    port_list [2].tagging_mode = </w:t>
      </w:r>
      <w:r w:rsidRPr="00736E15">
        <w:rPr>
          <w:lang w:val="fr-FR"/>
        </w:rPr>
        <w:t>SAI_VLAN_PORT_TAGGED</w:t>
      </w:r>
      <w:r>
        <w:rPr>
          <w:lang w:val="fr-FR"/>
        </w:rPr>
        <w:t>;</w:t>
      </w:r>
    </w:p>
    <w:p w14:paraId="45F6E77C" w14:textId="77777777" w:rsidR="00736E15" w:rsidRDefault="00736E15" w:rsidP="00736E15">
      <w:pPr>
        <w:pStyle w:val="code"/>
        <w:rPr>
          <w:lang w:val="fr-FR"/>
        </w:rPr>
      </w:pPr>
    </w:p>
    <w:p w14:paraId="40DC352E" w14:textId="093B0743" w:rsidR="00736E15" w:rsidRDefault="00736E15" w:rsidP="00736E15">
      <w:pPr>
        <w:pStyle w:val="code"/>
        <w:rPr>
          <w:lang w:val="fr-FR"/>
        </w:rPr>
      </w:pPr>
      <w:r>
        <w:rPr>
          <w:lang w:val="fr-FR"/>
        </w:rPr>
        <w:t xml:space="preserve">    port_list [3].port_id      = extended_port_id_2;</w:t>
      </w:r>
    </w:p>
    <w:p w14:paraId="5AF10A57" w14:textId="656E589B" w:rsidR="00736E15" w:rsidRDefault="00736E15" w:rsidP="00736E15">
      <w:pPr>
        <w:pStyle w:val="code"/>
        <w:rPr>
          <w:lang w:val="fr-FR"/>
        </w:rPr>
      </w:pPr>
      <w:r>
        <w:rPr>
          <w:lang w:val="fr-FR"/>
        </w:rPr>
        <w:t xml:space="preserve">    port_list [3].tagging_mode = </w:t>
      </w:r>
      <w:r w:rsidRPr="00736E15">
        <w:rPr>
          <w:lang w:val="fr-FR"/>
        </w:rPr>
        <w:t>SAI_VLAN_PORT_TAGGED</w:t>
      </w:r>
      <w:r>
        <w:rPr>
          <w:lang w:val="fr-FR"/>
        </w:rPr>
        <w:t>;</w:t>
      </w:r>
    </w:p>
    <w:p w14:paraId="6C268345" w14:textId="77777777" w:rsidR="00736E15" w:rsidRDefault="00736E15" w:rsidP="00736E15">
      <w:pPr>
        <w:pStyle w:val="code"/>
        <w:rPr>
          <w:lang w:val="fr-FR"/>
        </w:rPr>
      </w:pPr>
    </w:p>
    <w:p w14:paraId="20FC398E" w14:textId="4EEE1DCA" w:rsidR="005C62A8" w:rsidRPr="00850E7E" w:rsidRDefault="005C62A8" w:rsidP="005C62A8">
      <w:pPr>
        <w:pStyle w:val="code"/>
      </w:pPr>
      <w:r w:rsidRPr="007541C7">
        <w:rPr>
          <w:lang w:val="fr-FR"/>
        </w:rPr>
        <w:t xml:space="preserve">    </w:t>
      </w:r>
      <w:r w:rsidR="00736E15" w:rsidRPr="00736E15">
        <w:t>sai_add_ports_to_vlan_fn</w:t>
      </w:r>
      <w:r w:rsidRPr="00850E7E">
        <w:t xml:space="preserve"> (</w:t>
      </w:r>
      <w:r w:rsidR="00736E15">
        <w:t xml:space="preserve">vlan_id, port_count, </w:t>
      </w:r>
      <w:r w:rsidRPr="00850E7E">
        <w:t>&amp;</w:t>
      </w:r>
      <w:r w:rsidR="00736E15">
        <w:t>port</w:t>
      </w:r>
      <w:r>
        <w:t>_list</w:t>
      </w:r>
      <w:r w:rsidR="00736E15">
        <w:t xml:space="preserve"> [0]</w:t>
      </w:r>
      <w:r w:rsidRPr="00850E7E">
        <w:t>);</w:t>
      </w:r>
    </w:p>
    <w:p w14:paraId="5808BD83" w14:textId="3FC83442" w:rsidR="005C62A8" w:rsidRPr="00BB1972" w:rsidRDefault="005C62A8" w:rsidP="005C62A8">
      <w:pPr>
        <w:pStyle w:val="code"/>
      </w:pPr>
    </w:p>
    <w:p w14:paraId="7A5360B7" w14:textId="77777777" w:rsidR="005C62A8" w:rsidRPr="005C62A8" w:rsidRDefault="005C62A8" w:rsidP="00D36B34"/>
    <w:p w14:paraId="51FB9FCB" w14:textId="3D2E2103" w:rsidR="005C62A8" w:rsidRDefault="005C62A8" w:rsidP="005C62A8">
      <w:pPr>
        <w:pStyle w:val="Heading3"/>
      </w:pPr>
      <w:bookmarkStart w:id="92" w:name="_Ref441762432"/>
      <w:bookmarkStart w:id="93" w:name="_Toc460680945"/>
      <w:r>
        <w:t>Assigning Flooding ECID to the Vlan</w:t>
      </w:r>
      <w:bookmarkEnd w:id="92"/>
      <w:bookmarkEnd w:id="93"/>
    </w:p>
    <w:p w14:paraId="0324F1B4" w14:textId="660D28B8" w:rsidR="001F1E67" w:rsidRPr="00D36B34" w:rsidRDefault="001F1E67" w:rsidP="001F1E67">
      <w:pPr>
        <w:pStyle w:val="code"/>
        <w:rPr>
          <w:lang w:val="fi-FI"/>
        </w:rPr>
      </w:pPr>
      <w:r w:rsidRPr="007541C7">
        <w:t xml:space="preserve">    </w:t>
      </w:r>
      <w:r w:rsidRPr="00D36B34">
        <w:rPr>
          <w:lang w:val="fi-FI"/>
        </w:rPr>
        <w:t>sai_</w:t>
      </w:r>
      <w:r w:rsidR="00316905" w:rsidRPr="00D36B34">
        <w:rPr>
          <w:lang w:val="fi-FI"/>
        </w:rPr>
        <w:t>vlan_id</w:t>
      </w:r>
      <w:r w:rsidRPr="00D36B34">
        <w:rPr>
          <w:lang w:val="fi-FI"/>
        </w:rPr>
        <w:t xml:space="preserve">_t </w:t>
      </w:r>
      <w:r w:rsidR="00316905" w:rsidRPr="00D36B34">
        <w:rPr>
          <w:lang w:val="fi-FI"/>
        </w:rPr>
        <w:t xml:space="preserve">  vlan_id</w:t>
      </w:r>
      <w:r w:rsidRPr="00D36B34">
        <w:rPr>
          <w:lang w:val="fi-FI"/>
        </w:rPr>
        <w:t>;</w:t>
      </w:r>
    </w:p>
    <w:p w14:paraId="3B5926FC" w14:textId="41736FBC" w:rsidR="001F1E67" w:rsidRPr="00D36B34" w:rsidRDefault="001F1E67" w:rsidP="001F1E67">
      <w:pPr>
        <w:pStyle w:val="code"/>
      </w:pPr>
      <w:r w:rsidRPr="00D36B34">
        <w:rPr>
          <w:lang w:val="fi-FI"/>
        </w:rPr>
        <w:t xml:space="preserve">    </w:t>
      </w:r>
      <w:r w:rsidRPr="00D36B34">
        <w:t>sai_uint</w:t>
      </w:r>
      <w:r w:rsidR="00316905" w:rsidRPr="00D36B34">
        <w:t>32</w:t>
      </w:r>
      <w:r w:rsidRPr="00D36B34">
        <w:t xml:space="preserve">_t    </w:t>
      </w:r>
      <w:r w:rsidR="00316905" w:rsidRPr="00D36B34">
        <w:t>flooding_ecid</w:t>
      </w:r>
      <w:r w:rsidRPr="00D36B34">
        <w:t>;</w:t>
      </w:r>
    </w:p>
    <w:p w14:paraId="66396BE9" w14:textId="77777777" w:rsidR="001F1E67" w:rsidRPr="007541C7" w:rsidRDefault="001F1E67" w:rsidP="001F1E67">
      <w:pPr>
        <w:pStyle w:val="code"/>
      </w:pPr>
      <w:r w:rsidRPr="00D36B34">
        <w:t xml:space="preserve">    </w:t>
      </w:r>
      <w:r w:rsidRPr="007541C7">
        <w:t>sai_attribute_t attr;</w:t>
      </w:r>
    </w:p>
    <w:p w14:paraId="43EDBCBC" w14:textId="77777777" w:rsidR="001F1E67" w:rsidRPr="007541C7" w:rsidRDefault="001F1E67" w:rsidP="001F1E67">
      <w:pPr>
        <w:pStyle w:val="code"/>
      </w:pPr>
      <w:r w:rsidRPr="007541C7">
        <w:t xml:space="preserve">    </w:t>
      </w:r>
    </w:p>
    <w:p w14:paraId="126E5224" w14:textId="6DA23431" w:rsidR="001F1E67" w:rsidRPr="007541C7" w:rsidRDefault="001F1E67" w:rsidP="001F1E67">
      <w:pPr>
        <w:pStyle w:val="code"/>
      </w:pPr>
      <w:r w:rsidRPr="007541C7">
        <w:t xml:space="preserve">    attr.id        = SAI_VLAN_ATTR_FLOODING_ECID;</w:t>
      </w:r>
    </w:p>
    <w:p w14:paraId="2D51DA63" w14:textId="00D2FE6C" w:rsidR="001F1E67" w:rsidRPr="00D36B34" w:rsidRDefault="001F1E67" w:rsidP="001F1E67">
      <w:pPr>
        <w:pStyle w:val="code"/>
      </w:pPr>
      <w:r w:rsidRPr="00D36B34">
        <w:t xml:space="preserve">    attr.value.u32 = flooding_ecid;</w:t>
      </w:r>
    </w:p>
    <w:p w14:paraId="3833E15B" w14:textId="77777777" w:rsidR="001F1E67" w:rsidRPr="00D36B34" w:rsidRDefault="001F1E67" w:rsidP="001F1E67">
      <w:pPr>
        <w:pStyle w:val="code"/>
      </w:pPr>
    </w:p>
    <w:p w14:paraId="39592E49" w14:textId="27062D08" w:rsidR="001F1E67" w:rsidRDefault="001F1E67" w:rsidP="001F1E67">
      <w:pPr>
        <w:pStyle w:val="code"/>
        <w:rPr>
          <w:lang w:val="fr-FR"/>
        </w:rPr>
      </w:pPr>
      <w:r w:rsidRPr="00D36B34">
        <w:t xml:space="preserve">    </w:t>
      </w:r>
      <w:r w:rsidR="00316905" w:rsidRPr="00316905">
        <w:rPr>
          <w:lang w:val="fr-FR"/>
        </w:rPr>
        <w:t>sai_set_vlan_attribute_fn</w:t>
      </w:r>
      <w:r>
        <w:rPr>
          <w:lang w:val="fr-FR"/>
        </w:rPr>
        <w:t xml:space="preserve"> (</w:t>
      </w:r>
      <w:r w:rsidR="00316905">
        <w:rPr>
          <w:lang w:val="fr-FR"/>
        </w:rPr>
        <w:t>vlan_id,</w:t>
      </w:r>
      <w:r w:rsidRPr="00376018">
        <w:rPr>
          <w:lang w:val="fr-FR"/>
        </w:rPr>
        <w:t xml:space="preserve"> &amp;attr);</w:t>
      </w:r>
    </w:p>
    <w:p w14:paraId="1791B9D2" w14:textId="77777777" w:rsidR="007D223C" w:rsidRPr="00376018" w:rsidRDefault="007D223C" w:rsidP="001F1E67">
      <w:pPr>
        <w:pStyle w:val="code"/>
        <w:rPr>
          <w:lang w:val="fr-FR"/>
        </w:rPr>
      </w:pPr>
    </w:p>
    <w:p w14:paraId="3C429197" w14:textId="77777777" w:rsidR="005C62A8" w:rsidRDefault="005C62A8" w:rsidP="00D36B34">
      <w:pPr>
        <w:rPr>
          <w:lang w:val="fr-FR"/>
        </w:rPr>
      </w:pPr>
    </w:p>
    <w:p w14:paraId="1D5380ED" w14:textId="04452FE8" w:rsidR="00A45AFE" w:rsidRPr="00D36B34" w:rsidRDefault="00A45AFE" w:rsidP="00D36B34">
      <w:pPr>
        <w:pStyle w:val="Heading3"/>
      </w:pPr>
      <w:bookmarkStart w:id="94" w:name="_Toc460680946"/>
      <w:r w:rsidRPr="00D36B34">
        <w:t>Removing extended ports from the Vlan</w:t>
      </w:r>
      <w:bookmarkEnd w:id="94"/>
    </w:p>
    <w:p w14:paraId="2BB146A7" w14:textId="167634B3" w:rsidR="00A45AFE" w:rsidRPr="00BC40B6" w:rsidRDefault="00A45AFE" w:rsidP="00A45AFE">
      <w:pPr>
        <w:pStyle w:val="code"/>
        <w:rPr>
          <w:u w:val="single"/>
          <w:lang w:val="fi-FI"/>
        </w:rPr>
      </w:pPr>
      <w:r w:rsidRPr="007541C7">
        <w:t xml:space="preserve">    </w:t>
      </w:r>
      <w:r w:rsidRPr="00BC40B6">
        <w:rPr>
          <w:lang w:val="fi-FI"/>
        </w:rPr>
        <w:t>sai_vlan_id_t   vlan_id;</w:t>
      </w:r>
    </w:p>
    <w:p w14:paraId="7FEF63AC" w14:textId="57CDFDE9" w:rsidR="00A45AFE" w:rsidRPr="00454EDB" w:rsidRDefault="00A45AFE" w:rsidP="00A45AFE">
      <w:pPr>
        <w:pStyle w:val="code"/>
        <w:rPr>
          <w:lang w:val="fr-FR"/>
        </w:rPr>
      </w:pPr>
      <w:r w:rsidRPr="00D36B34">
        <w:rPr>
          <w:lang w:val="fi-FI"/>
        </w:rPr>
        <w:t xml:space="preserve">    </w:t>
      </w:r>
      <w:r w:rsidRPr="00454EDB">
        <w:rPr>
          <w:lang w:val="fr-FR"/>
        </w:rPr>
        <w:t>sai_object_id_t extended_port_id;</w:t>
      </w:r>
    </w:p>
    <w:p w14:paraId="1DCFAF9A" w14:textId="77777777" w:rsidR="00A45AFE" w:rsidRPr="00454EDB" w:rsidRDefault="00A45AFE" w:rsidP="00A45AFE">
      <w:pPr>
        <w:pStyle w:val="code"/>
        <w:rPr>
          <w:lang w:val="fr-FR"/>
        </w:rPr>
      </w:pPr>
      <w:r w:rsidRPr="00454EDB">
        <w:rPr>
          <w:lang w:val="fr-FR"/>
        </w:rPr>
        <w:t xml:space="preserve">    sai_object_id_t untagged_port_id;</w:t>
      </w:r>
    </w:p>
    <w:p w14:paraId="1798887D" w14:textId="20BB22C0" w:rsidR="00A45AFE" w:rsidRPr="00454EDB" w:rsidRDefault="00A45AFE" w:rsidP="00A45AFE">
      <w:pPr>
        <w:pStyle w:val="code"/>
        <w:rPr>
          <w:lang w:val="fr-FR"/>
        </w:rPr>
      </w:pPr>
      <w:r w:rsidRPr="00454EDB">
        <w:rPr>
          <w:lang w:val="fr-FR"/>
        </w:rPr>
        <w:t xml:space="preserve">    sai_uint32_t    port</w:t>
      </w:r>
      <w:r w:rsidR="007D223C" w:rsidRPr="00454EDB">
        <w:rPr>
          <w:lang w:val="fr-FR"/>
        </w:rPr>
        <w:t>_count = 2</w:t>
      </w:r>
      <w:r w:rsidRPr="00454EDB">
        <w:rPr>
          <w:lang w:val="fr-FR"/>
        </w:rPr>
        <w:t>;</w:t>
      </w:r>
    </w:p>
    <w:p w14:paraId="51B8F3CF" w14:textId="5F2BEFCD" w:rsidR="00A45AFE" w:rsidRPr="00371EF7" w:rsidRDefault="00A45AFE" w:rsidP="00A45AFE">
      <w:pPr>
        <w:pStyle w:val="code"/>
        <w:rPr>
          <w:lang w:val="fr-FR"/>
        </w:rPr>
      </w:pPr>
      <w:r w:rsidRPr="00454EDB">
        <w:rPr>
          <w:lang w:val="fr-FR"/>
        </w:rPr>
        <w:t xml:space="preserve">    </w:t>
      </w:r>
      <w:r>
        <w:rPr>
          <w:lang w:val="fr-FR"/>
        </w:rPr>
        <w:t xml:space="preserve">sai_vlan_port_t port_list </w:t>
      </w:r>
      <w:r w:rsidR="007D223C">
        <w:rPr>
          <w:lang w:val="fr-FR"/>
        </w:rPr>
        <w:t>[2</w:t>
      </w:r>
      <w:r>
        <w:rPr>
          <w:lang w:val="fr-FR"/>
        </w:rPr>
        <w:t>];</w:t>
      </w:r>
    </w:p>
    <w:p w14:paraId="3F6E2238" w14:textId="77777777" w:rsidR="00A45AFE" w:rsidRDefault="00A45AFE" w:rsidP="00A45AFE">
      <w:pPr>
        <w:pStyle w:val="code"/>
        <w:rPr>
          <w:lang w:val="fr-FR"/>
        </w:rPr>
      </w:pPr>
      <w:r w:rsidRPr="00371EF7">
        <w:rPr>
          <w:lang w:val="fr-FR"/>
        </w:rPr>
        <w:t xml:space="preserve">    </w:t>
      </w:r>
    </w:p>
    <w:p w14:paraId="7F2385E6" w14:textId="77777777" w:rsidR="00A45AFE" w:rsidRDefault="00A45AFE" w:rsidP="00A45AFE">
      <w:pPr>
        <w:pStyle w:val="code"/>
        <w:rPr>
          <w:lang w:val="fr-FR"/>
        </w:rPr>
      </w:pPr>
      <w:r>
        <w:rPr>
          <w:lang w:val="fr-FR"/>
        </w:rPr>
        <w:t xml:space="preserve">    port_list [0].port_id      = untagged_port_id;</w:t>
      </w:r>
    </w:p>
    <w:p w14:paraId="10D4B44E" w14:textId="77777777" w:rsidR="00A45AFE" w:rsidRDefault="00A45AFE" w:rsidP="00A45AFE">
      <w:pPr>
        <w:pStyle w:val="code"/>
        <w:rPr>
          <w:lang w:val="fr-FR"/>
        </w:rPr>
      </w:pPr>
      <w:r>
        <w:rPr>
          <w:lang w:val="fr-FR"/>
        </w:rPr>
        <w:t xml:space="preserve">    port_list [0].tagging_mode = </w:t>
      </w:r>
      <w:r w:rsidRPr="00736E15">
        <w:rPr>
          <w:lang w:val="fr-FR"/>
        </w:rPr>
        <w:t>SAI_VLAN_PORT_UNTAGGED</w:t>
      </w:r>
      <w:r>
        <w:rPr>
          <w:lang w:val="fr-FR"/>
        </w:rPr>
        <w:t>;</w:t>
      </w:r>
    </w:p>
    <w:p w14:paraId="4B15CF9B" w14:textId="77777777" w:rsidR="00A45AFE" w:rsidRDefault="00A45AFE" w:rsidP="00A45AFE">
      <w:pPr>
        <w:pStyle w:val="code"/>
        <w:rPr>
          <w:lang w:val="fr-FR"/>
        </w:rPr>
      </w:pPr>
    </w:p>
    <w:p w14:paraId="43D89DE3" w14:textId="76ED0139" w:rsidR="00A45AFE" w:rsidRDefault="00A45AFE" w:rsidP="00A45AFE">
      <w:pPr>
        <w:pStyle w:val="code"/>
        <w:rPr>
          <w:lang w:val="fr-FR"/>
        </w:rPr>
      </w:pPr>
      <w:r>
        <w:rPr>
          <w:lang w:val="fr-FR"/>
        </w:rPr>
        <w:t xml:space="preserve">    port_list [2].port_id      = extended_port_id;</w:t>
      </w:r>
    </w:p>
    <w:p w14:paraId="682DDED6" w14:textId="77777777" w:rsidR="00A45AFE" w:rsidRDefault="00A45AFE" w:rsidP="00A45AFE">
      <w:pPr>
        <w:pStyle w:val="code"/>
        <w:rPr>
          <w:lang w:val="fr-FR"/>
        </w:rPr>
      </w:pPr>
      <w:r>
        <w:rPr>
          <w:lang w:val="fr-FR"/>
        </w:rPr>
        <w:t xml:space="preserve">    port_list [2].tagging_mode = </w:t>
      </w:r>
      <w:r w:rsidRPr="00736E15">
        <w:rPr>
          <w:lang w:val="fr-FR"/>
        </w:rPr>
        <w:t>SAI_VLAN_PORT_TAGGED</w:t>
      </w:r>
      <w:r>
        <w:rPr>
          <w:lang w:val="fr-FR"/>
        </w:rPr>
        <w:t>;</w:t>
      </w:r>
    </w:p>
    <w:p w14:paraId="42CA9B9F" w14:textId="77777777" w:rsidR="00A45AFE" w:rsidRDefault="00A45AFE" w:rsidP="00A45AFE">
      <w:pPr>
        <w:pStyle w:val="code"/>
        <w:rPr>
          <w:lang w:val="fr-FR"/>
        </w:rPr>
      </w:pPr>
    </w:p>
    <w:p w14:paraId="159BB7A9" w14:textId="204DEF27" w:rsidR="00A45AFE" w:rsidRDefault="00A45AFE" w:rsidP="00A45AFE">
      <w:pPr>
        <w:pStyle w:val="code"/>
      </w:pPr>
      <w:r w:rsidRPr="007541C7">
        <w:rPr>
          <w:lang w:val="fr-FR"/>
        </w:rPr>
        <w:t xml:space="preserve">    </w:t>
      </w:r>
      <w:r w:rsidRPr="00736E15">
        <w:t>sai_</w:t>
      </w:r>
      <w:r w:rsidR="007D223C">
        <w:t>remove</w:t>
      </w:r>
      <w:r w:rsidRPr="00736E15">
        <w:t>_ports_</w:t>
      </w:r>
      <w:r w:rsidR="007D223C">
        <w:t>from</w:t>
      </w:r>
      <w:r w:rsidRPr="00736E15">
        <w:t>_vlan_fn</w:t>
      </w:r>
      <w:r w:rsidRPr="00850E7E">
        <w:t xml:space="preserve"> (</w:t>
      </w:r>
      <w:r>
        <w:t xml:space="preserve">vlan_id, port_count, </w:t>
      </w:r>
      <w:r w:rsidRPr="00850E7E">
        <w:t>&amp;</w:t>
      </w:r>
      <w:r>
        <w:t>port_list [0]</w:t>
      </w:r>
      <w:r w:rsidRPr="00850E7E">
        <w:t>);</w:t>
      </w:r>
    </w:p>
    <w:p w14:paraId="7D7D3AA3" w14:textId="77777777" w:rsidR="007D223C" w:rsidRPr="00850E7E" w:rsidRDefault="007D223C" w:rsidP="00A45AFE">
      <w:pPr>
        <w:pStyle w:val="code"/>
      </w:pPr>
    </w:p>
    <w:p w14:paraId="2785C955" w14:textId="77777777" w:rsidR="00A45AFE" w:rsidRPr="00D97D71" w:rsidRDefault="00A45AFE" w:rsidP="00D36B34"/>
    <w:p w14:paraId="527BCDA7" w14:textId="4627B721" w:rsidR="006B1007" w:rsidRDefault="000C3A5E" w:rsidP="006204BD">
      <w:pPr>
        <w:pStyle w:val="Heading2"/>
      </w:pPr>
      <w:bookmarkStart w:id="95" w:name="_Toc460680947"/>
      <w:r>
        <w:t>Creating</w:t>
      </w:r>
      <w:r w:rsidR="00740F56">
        <w:t>/Deleting</w:t>
      </w:r>
      <w:r>
        <w:t xml:space="preserve"> 802.1BR Port</w:t>
      </w:r>
      <w:r w:rsidR="00ED1CDD">
        <w:t xml:space="preserve"> and setting its attributes</w:t>
      </w:r>
      <w:bookmarkEnd w:id="95"/>
    </w:p>
    <w:p w14:paraId="2AD24C0E" w14:textId="77777777" w:rsidR="005C62A8" w:rsidRPr="00E31386" w:rsidRDefault="005C62A8" w:rsidP="00E31386"/>
    <w:p w14:paraId="713FD9B6" w14:textId="61E2C7E0" w:rsidR="00C7139C" w:rsidRPr="00C7139C" w:rsidRDefault="00C074AB" w:rsidP="000C3A5E">
      <w:pPr>
        <w:pStyle w:val="Heading3"/>
      </w:pPr>
      <w:bookmarkStart w:id="96" w:name="_Toc440048644"/>
      <w:bookmarkStart w:id="97" w:name="_Toc440048645"/>
      <w:bookmarkStart w:id="98" w:name="_Toc440048646"/>
      <w:bookmarkStart w:id="99" w:name="_Ref438592641"/>
      <w:bookmarkStart w:id="100" w:name="_Ref440048302"/>
      <w:bookmarkStart w:id="101" w:name="_Toc460680948"/>
      <w:bookmarkEnd w:id="96"/>
      <w:bookmarkEnd w:id="97"/>
      <w:bookmarkEnd w:id="98"/>
      <w:r>
        <w:t>Creating 802.1BR UPSTREAM Port</w:t>
      </w:r>
      <w:bookmarkEnd w:id="99"/>
      <w:bookmarkEnd w:id="100"/>
      <w:bookmarkEnd w:id="101"/>
    </w:p>
    <w:p w14:paraId="4D2B0162" w14:textId="0494B0C0" w:rsidR="00BB00A2" w:rsidRPr="000C3A5E" w:rsidRDefault="00371EF7">
      <w:pPr>
        <w:pStyle w:val="code"/>
      </w:pPr>
      <w:r w:rsidRPr="00C7139C">
        <w:t xml:space="preserve">    </w:t>
      </w:r>
    </w:p>
    <w:p w14:paraId="38F1EF3D" w14:textId="11909F9A" w:rsidR="00177B5C" w:rsidRDefault="00177B5C" w:rsidP="00177B5C">
      <w:pPr>
        <w:pStyle w:val="code"/>
        <w:rPr>
          <w:lang w:val="fr-FR"/>
        </w:rPr>
      </w:pPr>
      <w:r w:rsidRPr="00454EDB">
        <w:rPr>
          <w:lang w:val="fr-FR"/>
        </w:rPr>
        <w:t xml:space="preserve">    </w:t>
      </w:r>
      <w:r w:rsidRPr="009F4316">
        <w:rPr>
          <w:lang w:val="fr-FR"/>
        </w:rPr>
        <w:t xml:space="preserve">sai_object_id_t </w:t>
      </w:r>
      <w:r>
        <w:rPr>
          <w:lang w:val="fr-FR"/>
        </w:rPr>
        <w:t>dot1br</w:t>
      </w:r>
      <w:r w:rsidRPr="009F4316">
        <w:rPr>
          <w:lang w:val="fr-FR"/>
        </w:rPr>
        <w:t>_port_id;</w:t>
      </w:r>
    </w:p>
    <w:p w14:paraId="52197BBE" w14:textId="403E68D7" w:rsidR="00A65582" w:rsidRPr="009F4316" w:rsidRDefault="00A65582" w:rsidP="00177B5C">
      <w:pPr>
        <w:pStyle w:val="code"/>
        <w:rPr>
          <w:lang w:val="fr-FR"/>
        </w:rPr>
      </w:pPr>
      <w:r>
        <w:rPr>
          <w:lang w:val="fr-FR"/>
        </w:rPr>
        <w:t xml:space="preserve">    sai_object_id_t port_id;</w:t>
      </w:r>
    </w:p>
    <w:p w14:paraId="562C2C74" w14:textId="19BF1696" w:rsidR="00177B5C" w:rsidRPr="009F4316" w:rsidRDefault="00177B5C" w:rsidP="00177B5C">
      <w:pPr>
        <w:pStyle w:val="code"/>
        <w:rPr>
          <w:lang w:val="fr-FR"/>
        </w:rPr>
      </w:pPr>
      <w:r w:rsidRPr="009F4316">
        <w:rPr>
          <w:lang w:val="fr-FR"/>
        </w:rPr>
        <w:t xml:space="preserve">    sai_uint32_t    ecid;</w:t>
      </w:r>
    </w:p>
    <w:p w14:paraId="77B23893" w14:textId="574D6494" w:rsidR="00177B5C" w:rsidRDefault="00177B5C" w:rsidP="00177B5C">
      <w:pPr>
        <w:pStyle w:val="code"/>
        <w:rPr>
          <w:lang w:val="fr-FR"/>
        </w:rPr>
      </w:pPr>
      <w:r w:rsidRPr="009F4316">
        <w:rPr>
          <w:lang w:val="fr-FR"/>
        </w:rPr>
        <w:t xml:space="preserve">    </w:t>
      </w:r>
      <w:r w:rsidR="00340086">
        <w:rPr>
          <w:lang w:val="fr-FR"/>
        </w:rPr>
        <w:t xml:space="preserve">sai_uint32_t    attr_count = </w:t>
      </w:r>
      <w:r w:rsidR="00A65582">
        <w:rPr>
          <w:lang w:val="fr-FR"/>
        </w:rPr>
        <w:t>2</w:t>
      </w:r>
      <w:r>
        <w:rPr>
          <w:lang w:val="fr-FR"/>
        </w:rPr>
        <w:t>;</w:t>
      </w:r>
    </w:p>
    <w:p w14:paraId="0B3168D3" w14:textId="4F186FC2" w:rsidR="00177B5C" w:rsidRPr="00371EF7" w:rsidRDefault="00340086" w:rsidP="00177B5C">
      <w:pPr>
        <w:pStyle w:val="code"/>
        <w:rPr>
          <w:lang w:val="fr-FR"/>
        </w:rPr>
      </w:pPr>
      <w:r>
        <w:rPr>
          <w:lang w:val="fr-FR"/>
        </w:rPr>
        <w:t xml:space="preserve">    sai_attribute_t attr_list [</w:t>
      </w:r>
      <w:r w:rsidR="00A65582">
        <w:rPr>
          <w:lang w:val="fr-FR"/>
        </w:rPr>
        <w:t>2</w:t>
      </w:r>
      <w:r w:rsidR="00177B5C">
        <w:rPr>
          <w:lang w:val="fr-FR"/>
        </w:rPr>
        <w:t>];</w:t>
      </w:r>
    </w:p>
    <w:p w14:paraId="087BE1C4" w14:textId="77777777" w:rsidR="00A65582" w:rsidRDefault="00177B5C" w:rsidP="00177B5C">
      <w:pPr>
        <w:pStyle w:val="code"/>
        <w:rPr>
          <w:lang w:val="fr-FR"/>
        </w:rPr>
      </w:pPr>
      <w:r w:rsidRPr="00371EF7">
        <w:rPr>
          <w:lang w:val="fr-FR"/>
        </w:rPr>
        <w:t xml:space="preserve">   </w:t>
      </w:r>
    </w:p>
    <w:p w14:paraId="337C6EE7" w14:textId="04A7D058" w:rsidR="00A65582" w:rsidRPr="00A65582" w:rsidRDefault="00A65582" w:rsidP="00A65582">
      <w:pPr>
        <w:pStyle w:val="code"/>
        <w:rPr>
          <w:lang w:val="fr-FR"/>
        </w:rPr>
      </w:pPr>
      <w:r w:rsidRPr="00A65582">
        <w:rPr>
          <w:lang w:val="fr-FR"/>
        </w:rPr>
        <w:t xml:space="preserve">    attr_list [0].id = SAI_DOT1BR_PORT_ATTR_PORT;</w:t>
      </w:r>
    </w:p>
    <w:p w14:paraId="47B771F4" w14:textId="3A1DE4E9" w:rsidR="00A65582" w:rsidRPr="00A65582" w:rsidRDefault="00A65582" w:rsidP="00A65582">
      <w:pPr>
        <w:pStyle w:val="code"/>
        <w:rPr>
          <w:lang w:val="fr-FR"/>
        </w:rPr>
      </w:pPr>
      <w:r w:rsidRPr="00A65582">
        <w:rPr>
          <w:lang w:val="fr-FR"/>
        </w:rPr>
        <w:t xml:space="preserve">    attr_list [0].value.oid = port_id;</w:t>
      </w:r>
    </w:p>
    <w:p w14:paraId="018F1F3A" w14:textId="1390C258" w:rsidR="00177B5C" w:rsidRPr="00A65582" w:rsidRDefault="00177B5C" w:rsidP="00177B5C">
      <w:pPr>
        <w:pStyle w:val="code"/>
        <w:rPr>
          <w:lang w:val="fr-FR"/>
        </w:rPr>
      </w:pPr>
      <w:r w:rsidRPr="00A65582">
        <w:rPr>
          <w:lang w:val="fr-FR"/>
        </w:rPr>
        <w:t xml:space="preserve"> </w:t>
      </w:r>
    </w:p>
    <w:p w14:paraId="6AADACDD" w14:textId="77845830" w:rsidR="00177B5C" w:rsidRPr="00454EDB" w:rsidRDefault="00177B5C" w:rsidP="00177B5C">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23CD8E5A" w14:textId="2B382D2A" w:rsidR="00177B5C" w:rsidRPr="00E432CB" w:rsidRDefault="00177B5C" w:rsidP="00177B5C">
      <w:pPr>
        <w:pStyle w:val="code"/>
        <w:rPr>
          <w:lang w:val="fr-FR"/>
        </w:rPr>
      </w:pPr>
      <w:r w:rsidRPr="00454EDB">
        <w:rPr>
          <w:lang w:val="fr-FR"/>
        </w:rPr>
        <w:t xml:space="preserve">    </w:t>
      </w:r>
      <w:r w:rsidRPr="00E432CB">
        <w:rPr>
          <w:lang w:val="fr-FR"/>
        </w:rPr>
        <w:t>attr_list [</w:t>
      </w:r>
      <w:r w:rsidR="00A65582" w:rsidRPr="00E432CB">
        <w:rPr>
          <w:lang w:val="fr-FR"/>
        </w:rPr>
        <w:t>1</w:t>
      </w:r>
      <w:r w:rsidRPr="00E432CB">
        <w:rPr>
          <w:lang w:val="fr-FR"/>
        </w:rPr>
        <w:t>].value.s32 = SAI_DOT1BR_PORT_TYPE_UPSTREAM;</w:t>
      </w:r>
    </w:p>
    <w:p w14:paraId="1FDADF80" w14:textId="77777777" w:rsidR="00177B5C" w:rsidRPr="00E432CB" w:rsidRDefault="00177B5C" w:rsidP="00177B5C">
      <w:pPr>
        <w:pStyle w:val="code"/>
        <w:rPr>
          <w:lang w:val="fr-FR"/>
        </w:rPr>
      </w:pPr>
    </w:p>
    <w:p w14:paraId="795A121D" w14:textId="734A645B" w:rsidR="00177B5C" w:rsidRPr="00E432CB" w:rsidRDefault="00177B5C" w:rsidP="00177B5C">
      <w:pPr>
        <w:pStyle w:val="code"/>
        <w:rPr>
          <w:lang w:val="fr-FR"/>
        </w:rPr>
      </w:pPr>
      <w:r w:rsidRPr="00E432CB">
        <w:rPr>
          <w:lang w:val="fr-FR"/>
        </w:rPr>
        <w:t xml:space="preserve">    sai_create_</w:t>
      </w:r>
      <w:r w:rsidR="000D4D55" w:rsidRPr="00E432CB">
        <w:rPr>
          <w:lang w:val="fr-FR"/>
        </w:rPr>
        <w:t>dot1br</w:t>
      </w:r>
      <w:r w:rsidRPr="00E432CB">
        <w:rPr>
          <w:lang w:val="fr-FR"/>
        </w:rPr>
        <w:t>_port_fn (&amp;</w:t>
      </w:r>
      <w:r w:rsidR="000D4D55" w:rsidRPr="00E432CB">
        <w:rPr>
          <w:lang w:val="fr-FR"/>
        </w:rPr>
        <w:t>dot1br</w:t>
      </w:r>
      <w:r w:rsidRPr="00E432CB">
        <w:rPr>
          <w:lang w:val="fr-FR"/>
        </w:rPr>
        <w:t>_port_id, attr_count, attr_list);</w:t>
      </w:r>
    </w:p>
    <w:p w14:paraId="1938F3E9" w14:textId="77777777" w:rsidR="00177B5C" w:rsidRPr="00E432CB" w:rsidRDefault="00177B5C" w:rsidP="00371EF7">
      <w:pPr>
        <w:pStyle w:val="code"/>
        <w:rPr>
          <w:lang w:val="fr-FR"/>
        </w:rPr>
      </w:pPr>
    </w:p>
    <w:p w14:paraId="650583F7" w14:textId="77777777" w:rsidR="00371EF7" w:rsidRPr="00E432CB" w:rsidRDefault="00371EF7" w:rsidP="006204BD">
      <w:pPr>
        <w:rPr>
          <w:lang w:val="fr-FR"/>
        </w:rPr>
      </w:pPr>
    </w:p>
    <w:p w14:paraId="35F6DB37" w14:textId="77777777" w:rsidR="00192713" w:rsidRPr="00E432CB" w:rsidRDefault="00192713" w:rsidP="006204BD">
      <w:pPr>
        <w:rPr>
          <w:lang w:val="fr-FR"/>
        </w:rPr>
      </w:pPr>
    </w:p>
    <w:p w14:paraId="728DE07A" w14:textId="77777777" w:rsidR="00D75CEE" w:rsidRPr="00E432CB" w:rsidRDefault="00D75CEE" w:rsidP="006204BD">
      <w:pPr>
        <w:rPr>
          <w:lang w:val="fr-FR"/>
        </w:rPr>
      </w:pPr>
    </w:p>
    <w:p w14:paraId="0AC47DEC" w14:textId="77777777" w:rsidR="0059049C" w:rsidRPr="00E432CB" w:rsidRDefault="0059049C" w:rsidP="006204BD">
      <w:pPr>
        <w:rPr>
          <w:lang w:val="fr-FR"/>
        </w:rPr>
      </w:pPr>
    </w:p>
    <w:p w14:paraId="4D7E7486" w14:textId="3554DA73" w:rsidR="00C7139C" w:rsidRPr="00C7139C" w:rsidRDefault="00574F67" w:rsidP="00E31386">
      <w:pPr>
        <w:pStyle w:val="Heading3"/>
      </w:pPr>
      <w:bookmarkStart w:id="102" w:name="_Ref440048183"/>
      <w:bookmarkStart w:id="103" w:name="_Toc460680949"/>
      <w:r>
        <w:lastRenderedPageBreak/>
        <w:t>Creating 802.1BR CASCADING Port</w:t>
      </w:r>
      <w:bookmarkEnd w:id="102"/>
      <w:bookmarkEnd w:id="103"/>
    </w:p>
    <w:p w14:paraId="29D46C19" w14:textId="77777777" w:rsidR="0059049C" w:rsidRDefault="00C7139C" w:rsidP="00472EFD">
      <w:pPr>
        <w:pStyle w:val="code"/>
      </w:pPr>
      <w:r w:rsidRPr="00C7139C">
        <w:t xml:space="preserve">    </w:t>
      </w:r>
    </w:p>
    <w:p w14:paraId="0E85D300" w14:textId="051150AC" w:rsidR="00472EFD" w:rsidRDefault="0059049C" w:rsidP="00472EFD">
      <w:pPr>
        <w:pStyle w:val="code"/>
        <w:rPr>
          <w:lang w:val="fr-FR"/>
        </w:rPr>
      </w:pPr>
      <w:r w:rsidRPr="00937AAD">
        <w:rPr>
          <w:lang w:val="fr-FR"/>
        </w:rPr>
        <w:t xml:space="preserve">    </w:t>
      </w:r>
      <w:r w:rsidR="00472EFD" w:rsidRPr="009F4316">
        <w:rPr>
          <w:lang w:val="fr-FR"/>
        </w:rPr>
        <w:t xml:space="preserve">sai_object_id_t </w:t>
      </w:r>
      <w:r w:rsidR="00472EFD">
        <w:rPr>
          <w:lang w:val="fr-FR"/>
        </w:rPr>
        <w:t>dot1br</w:t>
      </w:r>
      <w:r w:rsidR="00472EFD" w:rsidRPr="009F4316">
        <w:rPr>
          <w:lang w:val="fr-FR"/>
        </w:rPr>
        <w:t>_port_id;</w:t>
      </w:r>
    </w:p>
    <w:p w14:paraId="2D334771" w14:textId="309B17CE" w:rsidR="00A65582" w:rsidRPr="009F4316" w:rsidRDefault="00A65582" w:rsidP="00472EFD">
      <w:pPr>
        <w:pStyle w:val="code"/>
        <w:rPr>
          <w:lang w:val="fr-FR"/>
        </w:rPr>
      </w:pPr>
      <w:r>
        <w:rPr>
          <w:lang w:val="fr-FR"/>
        </w:rPr>
        <w:t xml:space="preserve">    sai_object_id_t port_id;</w:t>
      </w:r>
    </w:p>
    <w:p w14:paraId="3EFC59A7" w14:textId="77777777" w:rsidR="00472EFD" w:rsidRPr="009F4316" w:rsidRDefault="00472EFD" w:rsidP="00472EFD">
      <w:pPr>
        <w:pStyle w:val="code"/>
        <w:rPr>
          <w:lang w:val="fr-FR"/>
        </w:rPr>
      </w:pPr>
      <w:r w:rsidRPr="009F4316">
        <w:rPr>
          <w:lang w:val="fr-FR"/>
        </w:rPr>
        <w:t xml:space="preserve">    sai_uint32_t    ecid;</w:t>
      </w:r>
    </w:p>
    <w:p w14:paraId="72082D69" w14:textId="01F42656" w:rsidR="00472EFD" w:rsidRDefault="00472EFD" w:rsidP="00472EFD">
      <w:pPr>
        <w:pStyle w:val="code"/>
        <w:rPr>
          <w:lang w:val="fr-FR"/>
        </w:rPr>
      </w:pPr>
      <w:r w:rsidRPr="009F4316">
        <w:rPr>
          <w:lang w:val="fr-FR"/>
        </w:rPr>
        <w:t xml:space="preserve">    </w:t>
      </w:r>
      <w:r>
        <w:rPr>
          <w:lang w:val="fr-FR"/>
        </w:rPr>
        <w:t xml:space="preserve">sai_uint32_t    attr_count = </w:t>
      </w:r>
      <w:r w:rsidR="00A65582">
        <w:rPr>
          <w:lang w:val="fr-FR"/>
        </w:rPr>
        <w:t>2</w:t>
      </w:r>
      <w:r>
        <w:rPr>
          <w:lang w:val="fr-FR"/>
        </w:rPr>
        <w:t>;</w:t>
      </w:r>
    </w:p>
    <w:p w14:paraId="5E10DDE7" w14:textId="592A73A3" w:rsidR="00472EFD" w:rsidRDefault="00472EFD" w:rsidP="00472EFD">
      <w:pPr>
        <w:pStyle w:val="code"/>
        <w:rPr>
          <w:lang w:val="fr-FR"/>
        </w:rPr>
      </w:pPr>
      <w:r>
        <w:rPr>
          <w:lang w:val="fr-FR"/>
        </w:rPr>
        <w:t xml:space="preserve">    sai_attribute_t attr_list [</w:t>
      </w:r>
      <w:r w:rsidR="00A65582">
        <w:rPr>
          <w:lang w:val="fr-FR"/>
        </w:rPr>
        <w:t>2</w:t>
      </w:r>
      <w:r>
        <w:rPr>
          <w:lang w:val="fr-FR"/>
        </w:rPr>
        <w:t>];</w:t>
      </w:r>
      <w:r w:rsidRPr="00371EF7">
        <w:rPr>
          <w:lang w:val="fr-FR"/>
        </w:rPr>
        <w:t xml:space="preserve">  </w:t>
      </w:r>
    </w:p>
    <w:p w14:paraId="4202AA95" w14:textId="6FCE5DE2" w:rsidR="00A65582" w:rsidRDefault="00A65582" w:rsidP="00A65582">
      <w:pPr>
        <w:pStyle w:val="code"/>
        <w:rPr>
          <w:lang w:val="fr-FR"/>
        </w:rPr>
      </w:pPr>
      <w:r w:rsidRPr="00371EF7">
        <w:rPr>
          <w:lang w:val="fr-FR"/>
        </w:rPr>
        <w:t xml:space="preserve"> </w:t>
      </w:r>
    </w:p>
    <w:p w14:paraId="7B56F343" w14:textId="24E5341C"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51BF4913" w14:textId="77777777" w:rsidR="00A65582" w:rsidRPr="00A65582" w:rsidRDefault="00A65582" w:rsidP="00A65582">
      <w:pPr>
        <w:pStyle w:val="code"/>
        <w:rPr>
          <w:lang w:val="fr-FR"/>
        </w:rPr>
      </w:pPr>
      <w:r w:rsidRPr="00A65582">
        <w:rPr>
          <w:lang w:val="fr-FR"/>
        </w:rPr>
        <w:t xml:space="preserve">    attr_list [0].value.oid = port_id;</w:t>
      </w:r>
    </w:p>
    <w:p w14:paraId="7059D9BA" w14:textId="77777777" w:rsidR="00A65582" w:rsidRDefault="00A65582" w:rsidP="00472EFD">
      <w:pPr>
        <w:pStyle w:val="code"/>
        <w:rPr>
          <w:lang w:val="fr-FR"/>
        </w:rPr>
      </w:pPr>
    </w:p>
    <w:p w14:paraId="481DC0FB" w14:textId="4CA3207C" w:rsidR="00472EFD" w:rsidRPr="00454EDB" w:rsidRDefault="00472EFD" w:rsidP="00472EFD">
      <w:pPr>
        <w:pStyle w:val="code"/>
        <w:rPr>
          <w:lang w:val="fr-FR"/>
        </w:rPr>
      </w:pPr>
      <w:r w:rsidRPr="00454EDB">
        <w:rPr>
          <w:lang w:val="fr-FR"/>
        </w:rPr>
        <w:t xml:space="preserve">    attr_list [</w:t>
      </w:r>
      <w:r w:rsidR="00A65582" w:rsidRPr="00454EDB">
        <w:rPr>
          <w:lang w:val="fr-FR"/>
        </w:rPr>
        <w:t>1</w:t>
      </w:r>
      <w:r w:rsidRPr="00454EDB">
        <w:rPr>
          <w:lang w:val="fr-FR"/>
        </w:rPr>
        <w:t>].id = SAI_DOT1BR_PORT_ATTR_TYPE;</w:t>
      </w:r>
    </w:p>
    <w:p w14:paraId="388143C3" w14:textId="292220F2" w:rsidR="00472EFD" w:rsidRPr="00E31386" w:rsidRDefault="00472EFD" w:rsidP="00472EFD">
      <w:pPr>
        <w:pStyle w:val="code"/>
        <w:rPr>
          <w:lang w:val="fr-FR"/>
        </w:rPr>
      </w:pPr>
      <w:r w:rsidRPr="00454EDB">
        <w:rPr>
          <w:lang w:val="fr-FR"/>
        </w:rPr>
        <w:t xml:space="preserve">    </w:t>
      </w:r>
      <w:r w:rsidRPr="00E31386">
        <w:rPr>
          <w:lang w:val="fr-FR"/>
        </w:rPr>
        <w:t>attr_list [</w:t>
      </w:r>
      <w:r w:rsidR="00A65582">
        <w:rPr>
          <w:lang w:val="fr-FR"/>
        </w:rPr>
        <w:t>1</w:t>
      </w:r>
      <w:r w:rsidRPr="00E31386">
        <w:rPr>
          <w:lang w:val="fr-FR"/>
        </w:rPr>
        <w:t>].value.s32 = SAI_DOT1BR_PORT_TYPE_CASCADING;</w:t>
      </w:r>
    </w:p>
    <w:p w14:paraId="1984A97A" w14:textId="77777777" w:rsidR="00472EFD" w:rsidRPr="00E31386" w:rsidRDefault="00472EFD" w:rsidP="00472EFD">
      <w:pPr>
        <w:pStyle w:val="code"/>
        <w:rPr>
          <w:lang w:val="fr-FR"/>
        </w:rPr>
      </w:pPr>
    </w:p>
    <w:p w14:paraId="11667B66" w14:textId="77777777" w:rsidR="00472EFD" w:rsidRPr="00850E7E" w:rsidRDefault="00472EFD" w:rsidP="00472EFD">
      <w:pPr>
        <w:pStyle w:val="code"/>
      </w:pPr>
      <w:r w:rsidRPr="00E31386">
        <w:rPr>
          <w:lang w:val="fr-FR"/>
        </w:rPr>
        <w:t xml:space="preserve">    </w:t>
      </w:r>
      <w:r w:rsidRPr="00850E7E">
        <w:t>sai_create_</w:t>
      </w:r>
      <w:r>
        <w:t>dot1br</w:t>
      </w:r>
      <w:r w:rsidRPr="00850E7E">
        <w:t>_port_fn (&amp;</w:t>
      </w:r>
      <w:r>
        <w:t>dot1br</w:t>
      </w:r>
      <w:r w:rsidRPr="00850E7E">
        <w:t>_port_id, attr_count</w:t>
      </w:r>
      <w:r>
        <w:t>, attr_list</w:t>
      </w:r>
      <w:r w:rsidRPr="00850E7E">
        <w:t>);</w:t>
      </w:r>
    </w:p>
    <w:p w14:paraId="4050A44F" w14:textId="77777777" w:rsidR="00C7139C" w:rsidRPr="00F25CA0" w:rsidRDefault="00C7139C" w:rsidP="00C7139C">
      <w:pPr>
        <w:rPr>
          <w:lang w:val="fr-FR"/>
        </w:rPr>
      </w:pPr>
    </w:p>
    <w:p w14:paraId="70BC491B" w14:textId="5C1F3F67" w:rsidR="00C7139C" w:rsidRPr="00C7139C" w:rsidRDefault="00574F67" w:rsidP="00E31386">
      <w:pPr>
        <w:pStyle w:val="Heading3"/>
      </w:pPr>
      <w:bookmarkStart w:id="104" w:name="_Ref440048431"/>
      <w:bookmarkStart w:id="105" w:name="_Toc460680950"/>
      <w:r>
        <w:t>Creating 802.1BR ACCESS Port</w:t>
      </w:r>
      <w:bookmarkEnd w:id="104"/>
      <w:bookmarkEnd w:id="105"/>
    </w:p>
    <w:p w14:paraId="40E1E0D6" w14:textId="4BE8543C" w:rsidR="00C7139C" w:rsidRDefault="00C7139C">
      <w:pPr>
        <w:pStyle w:val="code"/>
        <w:rPr>
          <w:lang w:val="fr-FR"/>
        </w:rPr>
      </w:pPr>
      <w:r w:rsidRPr="00C7139C">
        <w:t xml:space="preserve">    </w:t>
      </w:r>
    </w:p>
    <w:p w14:paraId="5156DFEF" w14:textId="77777777" w:rsidR="00C14A05" w:rsidRDefault="00C14A05" w:rsidP="00C14A05">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2B992547" w14:textId="5201DA1B" w:rsidR="00A65582" w:rsidRPr="009F4316" w:rsidRDefault="00A65582" w:rsidP="00C14A05">
      <w:pPr>
        <w:pStyle w:val="code"/>
        <w:rPr>
          <w:lang w:val="fr-FR"/>
        </w:rPr>
      </w:pPr>
      <w:r>
        <w:rPr>
          <w:lang w:val="fr-FR"/>
        </w:rPr>
        <w:t xml:space="preserve">    sai_object_id_t port_id;</w:t>
      </w:r>
    </w:p>
    <w:p w14:paraId="0CD9AD97" w14:textId="77777777" w:rsidR="00C14A05" w:rsidRPr="009F4316" w:rsidRDefault="00C14A05" w:rsidP="00C14A05">
      <w:pPr>
        <w:pStyle w:val="code"/>
        <w:rPr>
          <w:lang w:val="fr-FR"/>
        </w:rPr>
      </w:pPr>
      <w:r w:rsidRPr="009F4316">
        <w:rPr>
          <w:lang w:val="fr-FR"/>
        </w:rPr>
        <w:t xml:space="preserve">    sai_uint32_t    ecid;</w:t>
      </w:r>
    </w:p>
    <w:p w14:paraId="15E54490" w14:textId="1D56ACF9" w:rsidR="00C14A05" w:rsidRDefault="00C14A05" w:rsidP="00C14A05">
      <w:pPr>
        <w:pStyle w:val="code"/>
        <w:rPr>
          <w:lang w:val="fr-FR"/>
        </w:rPr>
      </w:pPr>
      <w:r w:rsidRPr="009F4316">
        <w:rPr>
          <w:lang w:val="fr-FR"/>
        </w:rPr>
        <w:t xml:space="preserve">    </w:t>
      </w:r>
      <w:r>
        <w:rPr>
          <w:lang w:val="fr-FR"/>
        </w:rPr>
        <w:t xml:space="preserve">sai_uint32_t    attr_count = </w:t>
      </w:r>
      <w:r w:rsidR="00A65582">
        <w:rPr>
          <w:lang w:val="fr-FR"/>
        </w:rPr>
        <w:t>3</w:t>
      </w:r>
      <w:r>
        <w:rPr>
          <w:lang w:val="fr-FR"/>
        </w:rPr>
        <w:t>;</w:t>
      </w:r>
    </w:p>
    <w:p w14:paraId="1783FF76" w14:textId="213683C2" w:rsidR="00C14A05" w:rsidRDefault="00C14A05" w:rsidP="00C14A05">
      <w:pPr>
        <w:pStyle w:val="code"/>
        <w:rPr>
          <w:lang w:val="fr-FR"/>
        </w:rPr>
      </w:pPr>
      <w:r>
        <w:rPr>
          <w:lang w:val="fr-FR"/>
        </w:rPr>
        <w:t xml:space="preserve">    sai_attribute_t attr_list [</w:t>
      </w:r>
      <w:r w:rsidR="00A65582">
        <w:rPr>
          <w:lang w:val="fr-FR"/>
        </w:rPr>
        <w:t>3</w:t>
      </w:r>
      <w:r>
        <w:rPr>
          <w:lang w:val="fr-FR"/>
        </w:rPr>
        <w:t>];</w:t>
      </w:r>
    </w:p>
    <w:p w14:paraId="0C5D845E" w14:textId="77777777" w:rsidR="00A65582" w:rsidRDefault="00A65582" w:rsidP="00C14A05">
      <w:pPr>
        <w:pStyle w:val="code"/>
        <w:rPr>
          <w:lang w:val="fr-FR"/>
        </w:rPr>
      </w:pPr>
    </w:p>
    <w:p w14:paraId="2B5CA05D" w14:textId="77777777" w:rsidR="00A65582" w:rsidRPr="00A65582" w:rsidRDefault="00A65582" w:rsidP="00A65582">
      <w:pPr>
        <w:pStyle w:val="code"/>
        <w:rPr>
          <w:lang w:val="fr-FR"/>
        </w:rPr>
      </w:pPr>
      <w:r>
        <w:rPr>
          <w:lang w:val="fr-FR"/>
        </w:rPr>
        <w:t xml:space="preserve"> </w:t>
      </w:r>
      <w:r w:rsidRPr="00A65582">
        <w:rPr>
          <w:lang w:val="fr-FR"/>
        </w:rPr>
        <w:t xml:space="preserve">   attr_list [0].id = SAI_DOT1BR_PORT_ATTR_PORT;</w:t>
      </w:r>
    </w:p>
    <w:p w14:paraId="3DEC1FB8" w14:textId="43695EE7" w:rsidR="00C14A05" w:rsidRPr="00E432CB" w:rsidRDefault="00A65582" w:rsidP="00C14A05">
      <w:pPr>
        <w:pStyle w:val="code"/>
        <w:rPr>
          <w:lang w:val="fr-FR"/>
        </w:rPr>
      </w:pPr>
      <w:r w:rsidRPr="00A65582">
        <w:rPr>
          <w:lang w:val="fr-FR"/>
        </w:rPr>
        <w:t xml:space="preserve">    attr_list [0].value.oid = port_id;</w:t>
      </w:r>
      <w:r w:rsidR="00C14A05" w:rsidRPr="00E432CB">
        <w:rPr>
          <w:lang w:val="fr-FR"/>
        </w:rPr>
        <w:t xml:space="preserve">    </w:t>
      </w:r>
    </w:p>
    <w:p w14:paraId="2689A51F" w14:textId="3C6A8AF3"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].id = SAI_DOT1BR_PORT_ATTR_TYPE;</w:t>
      </w:r>
    </w:p>
    <w:p w14:paraId="0990507C" w14:textId="5E616D9C" w:rsidR="00C14A05" w:rsidRPr="00E432CB" w:rsidRDefault="00C14A05" w:rsidP="00C14A05">
      <w:pPr>
        <w:pStyle w:val="code"/>
        <w:rPr>
          <w:lang w:val="fr-FR"/>
        </w:rPr>
      </w:pPr>
      <w:r w:rsidRPr="00E432CB">
        <w:rPr>
          <w:lang w:val="fr-FR"/>
        </w:rPr>
        <w:t xml:space="preserve">    attr_list [</w:t>
      </w:r>
      <w:r w:rsidR="00A65582" w:rsidRPr="00E432CB">
        <w:rPr>
          <w:lang w:val="fr-FR"/>
        </w:rPr>
        <w:t>1</w:t>
      </w:r>
      <w:r w:rsidRPr="00E432CB">
        <w:rPr>
          <w:lang w:val="fr-FR"/>
        </w:rPr>
        <w:t>].value.s32 = SAI_DOT1BR_PORT_TYPE_ACCESS;</w:t>
      </w:r>
    </w:p>
    <w:p w14:paraId="006C5DB2" w14:textId="77777777" w:rsidR="00C14A05" w:rsidRPr="00E432CB" w:rsidRDefault="00C14A05" w:rsidP="00C14A05">
      <w:pPr>
        <w:pStyle w:val="code"/>
        <w:rPr>
          <w:lang w:val="fr-FR"/>
        </w:rPr>
      </w:pPr>
    </w:p>
    <w:p w14:paraId="5853356D" w14:textId="5AB6D1A3" w:rsidR="00C14A05" w:rsidRPr="00E432CB" w:rsidRDefault="00C14A05" w:rsidP="00C14A05">
      <w:pPr>
        <w:pStyle w:val="code"/>
        <w:rPr>
          <w:lang w:val="fr-FR"/>
        </w:rPr>
      </w:pPr>
      <w:r w:rsidRPr="00E432CB">
        <w:rPr>
          <w:lang w:val="fr-FR"/>
        </w:rPr>
        <w:t xml:space="preserve">    attr_list [</w:t>
      </w:r>
      <w:r w:rsidR="00A65582" w:rsidRPr="00E432CB">
        <w:rPr>
          <w:lang w:val="fr-FR"/>
        </w:rPr>
        <w:t>2</w:t>
      </w:r>
      <w:r w:rsidRPr="00E432CB">
        <w:rPr>
          <w:lang w:val="fr-FR"/>
        </w:rPr>
        <w:t>].id = SAI_DOT1BR_PORT_ATTR_ECID;</w:t>
      </w:r>
    </w:p>
    <w:p w14:paraId="0B35868C" w14:textId="32953D7F" w:rsidR="00C14A05" w:rsidRPr="00E31386" w:rsidRDefault="00C14A05" w:rsidP="00C14A05">
      <w:pPr>
        <w:pStyle w:val="code"/>
        <w:rPr>
          <w:lang w:val="sv-SE"/>
        </w:rPr>
      </w:pPr>
      <w:r w:rsidRPr="00E432CB">
        <w:rPr>
          <w:lang w:val="fr-FR"/>
        </w:rPr>
        <w:t xml:space="preserve">    </w:t>
      </w:r>
      <w:r w:rsidRPr="00E31386">
        <w:rPr>
          <w:lang w:val="sv-SE"/>
        </w:rPr>
        <w:t>attr_list [</w:t>
      </w:r>
      <w:r w:rsidR="00A65582">
        <w:rPr>
          <w:lang w:val="sv-SE"/>
        </w:rPr>
        <w:t>2</w:t>
      </w:r>
      <w:r w:rsidRPr="00E31386">
        <w:rPr>
          <w:lang w:val="sv-SE"/>
        </w:rPr>
        <w:t>].value.u32 = ecid;</w:t>
      </w:r>
    </w:p>
    <w:p w14:paraId="1F774FAD" w14:textId="77777777" w:rsidR="00C14A05" w:rsidRPr="00E31386" w:rsidRDefault="00C14A05" w:rsidP="00C14A05">
      <w:pPr>
        <w:pStyle w:val="code"/>
        <w:rPr>
          <w:lang w:val="sv-SE"/>
        </w:rPr>
      </w:pPr>
    </w:p>
    <w:p w14:paraId="3F3856C5" w14:textId="77777777" w:rsidR="00C14A05" w:rsidRPr="00CD322D" w:rsidRDefault="00C14A05" w:rsidP="00C14A05">
      <w:pPr>
        <w:pStyle w:val="code"/>
      </w:pPr>
      <w:r w:rsidRPr="00E31386">
        <w:rPr>
          <w:lang w:val="sv-SE"/>
        </w:rPr>
        <w:t xml:space="preserve">    </w:t>
      </w:r>
      <w:r w:rsidRPr="00850E7E">
        <w:t>sai_create_</w:t>
      </w:r>
      <w:r>
        <w:t>dot1br</w:t>
      </w:r>
      <w:r w:rsidRPr="00850E7E">
        <w:t>_port_fn (&amp;</w:t>
      </w:r>
      <w:r>
        <w:t>dot1br</w:t>
      </w:r>
      <w:r w:rsidRPr="00850E7E">
        <w:t>_port_id, attr_count</w:t>
      </w:r>
      <w:r>
        <w:t>, attr_list</w:t>
      </w:r>
      <w:r w:rsidRPr="00850E7E">
        <w:t>);</w:t>
      </w:r>
    </w:p>
    <w:p w14:paraId="347B5865" w14:textId="77777777" w:rsidR="00C7139C" w:rsidRPr="00F25CA0" w:rsidRDefault="00C7139C" w:rsidP="00C7139C">
      <w:pPr>
        <w:rPr>
          <w:lang w:val="fr-FR"/>
        </w:rPr>
      </w:pPr>
    </w:p>
    <w:p w14:paraId="7236940F" w14:textId="17C8E82D" w:rsidR="00154DF4" w:rsidRDefault="00154DF4" w:rsidP="00F25407">
      <w:pPr>
        <w:pStyle w:val="Heading3"/>
      </w:pPr>
      <w:bookmarkStart w:id="106" w:name="_Toc439093134"/>
      <w:bookmarkStart w:id="107" w:name="_Toc439093135"/>
      <w:bookmarkStart w:id="108" w:name="_Toc439093136"/>
      <w:bookmarkStart w:id="109" w:name="_Toc439093137"/>
      <w:bookmarkStart w:id="110" w:name="_Toc439093138"/>
      <w:bookmarkStart w:id="111" w:name="_Toc439093139"/>
      <w:bookmarkStart w:id="112" w:name="_Toc439093140"/>
      <w:bookmarkStart w:id="113" w:name="_Toc439093141"/>
      <w:bookmarkStart w:id="114" w:name="_Toc439093142"/>
      <w:bookmarkStart w:id="115" w:name="_Ref438593113"/>
      <w:bookmarkStart w:id="116" w:name="_Toc460680951"/>
      <w:bookmarkEnd w:id="106"/>
      <w:bookmarkEnd w:id="107"/>
      <w:bookmarkEnd w:id="108"/>
      <w:bookmarkEnd w:id="109"/>
      <w:bookmarkEnd w:id="110"/>
      <w:bookmarkEnd w:id="111"/>
      <w:bookmarkEnd w:id="112"/>
      <w:bookmarkEnd w:id="113"/>
      <w:bookmarkEnd w:id="114"/>
      <w:r>
        <w:t>Deleting 802.1BR Port</w:t>
      </w:r>
      <w:bookmarkEnd w:id="116"/>
    </w:p>
    <w:p w14:paraId="3651425C" w14:textId="77777777" w:rsidR="00154DF4" w:rsidRPr="009F4316" w:rsidRDefault="00154DF4" w:rsidP="00154DF4">
      <w:pPr>
        <w:pStyle w:val="code"/>
        <w:rPr>
          <w:lang w:val="fr-FR"/>
        </w:rPr>
      </w:pPr>
      <w:r w:rsidRPr="00BB00A2">
        <w:rPr>
          <w:lang w:val="fr-FR"/>
        </w:rPr>
        <w:t xml:space="preserve">    </w:t>
      </w:r>
      <w:r w:rsidRPr="009F4316">
        <w:rPr>
          <w:lang w:val="fr-FR"/>
        </w:rPr>
        <w:t xml:space="preserve">sai_object_id_t </w:t>
      </w:r>
      <w:r>
        <w:rPr>
          <w:lang w:val="fr-FR"/>
        </w:rPr>
        <w:t>dot1br</w:t>
      </w:r>
      <w:r w:rsidRPr="009F4316">
        <w:rPr>
          <w:lang w:val="fr-FR"/>
        </w:rPr>
        <w:t>_port_id;</w:t>
      </w:r>
    </w:p>
    <w:p w14:paraId="04691B63" w14:textId="77777777" w:rsidR="00154DF4" w:rsidRDefault="00154DF4" w:rsidP="00154DF4">
      <w:pPr>
        <w:pStyle w:val="code"/>
        <w:rPr>
          <w:lang w:val="fr-FR"/>
        </w:rPr>
      </w:pPr>
      <w:r w:rsidRPr="00371EF7">
        <w:rPr>
          <w:lang w:val="fr-FR"/>
        </w:rPr>
        <w:t xml:space="preserve">    </w:t>
      </w:r>
    </w:p>
    <w:p w14:paraId="675487A3" w14:textId="0D0075DC" w:rsidR="00154DF4" w:rsidRPr="00E31386" w:rsidRDefault="00154DF4" w:rsidP="00154DF4">
      <w:pPr>
        <w:pStyle w:val="code"/>
        <w:rPr>
          <w:lang w:val="fr-FR"/>
        </w:rPr>
      </w:pPr>
      <w:r w:rsidRPr="00376018">
        <w:rPr>
          <w:lang w:val="fr-FR"/>
        </w:rPr>
        <w:t xml:space="preserve">    </w:t>
      </w:r>
      <w:r w:rsidRPr="00E31386">
        <w:rPr>
          <w:lang w:val="fr-FR"/>
        </w:rPr>
        <w:t>sai_remove_dot1br</w:t>
      </w:r>
      <w:r w:rsidR="00E17B86">
        <w:rPr>
          <w:lang w:val="fr-FR"/>
        </w:rPr>
        <w:t>_port_fn (</w:t>
      </w:r>
      <w:r w:rsidRPr="00E31386">
        <w:rPr>
          <w:lang w:val="fr-FR"/>
        </w:rPr>
        <w:t>dot1br_port_id);</w:t>
      </w:r>
    </w:p>
    <w:p w14:paraId="32DB07D9" w14:textId="77777777" w:rsidR="00154DF4" w:rsidRPr="00E31386" w:rsidRDefault="00154DF4" w:rsidP="00E31386">
      <w:pPr>
        <w:rPr>
          <w:lang w:val="fr-FR"/>
        </w:rPr>
      </w:pPr>
    </w:p>
    <w:p w14:paraId="13B3CF4F" w14:textId="230A2EAC" w:rsidR="00F25407" w:rsidRDefault="00F25407" w:rsidP="00F25407">
      <w:pPr>
        <w:pStyle w:val="Heading3"/>
      </w:pPr>
      <w:bookmarkStart w:id="117" w:name="_Toc460680952"/>
      <w:r>
        <w:t>Setting 802.1BR Port ECID</w:t>
      </w:r>
      <w:bookmarkEnd w:id="115"/>
      <w:bookmarkEnd w:id="117"/>
    </w:p>
    <w:p w14:paraId="7424C50A" w14:textId="3E4C9B43" w:rsidR="00F25407" w:rsidRPr="000B143E" w:rsidRDefault="00623252" w:rsidP="00F25407">
      <w:r>
        <w:t xml:space="preserve">The device </w:t>
      </w:r>
      <w:r w:rsidR="00D53D3A">
        <w:t xml:space="preserve">should insert the Port ECID for </w:t>
      </w:r>
      <w:r w:rsidR="0077092F">
        <w:t xml:space="preserve">802.1BR untagged frames received </w:t>
      </w:r>
      <w:r w:rsidR="00D53D3A">
        <w:t>on the Access Ports</w:t>
      </w:r>
      <w:r w:rsidR="00F25407">
        <w:t>.</w:t>
      </w:r>
    </w:p>
    <w:p w14:paraId="2F9BA5E9" w14:textId="5B829541" w:rsidR="00F660E9" w:rsidRPr="00E31386" w:rsidRDefault="00F660E9" w:rsidP="00F25407">
      <w:pPr>
        <w:pStyle w:val="code"/>
      </w:pPr>
    </w:p>
    <w:p w14:paraId="73CB936E" w14:textId="77777777" w:rsidR="00F660E9" w:rsidRPr="009F4316" w:rsidRDefault="00F660E9" w:rsidP="00F660E9">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63E3C830" w14:textId="77777777" w:rsidR="00F660E9" w:rsidRPr="009F4316" w:rsidRDefault="00F660E9" w:rsidP="00F660E9">
      <w:pPr>
        <w:pStyle w:val="code"/>
        <w:rPr>
          <w:lang w:val="fr-FR"/>
        </w:rPr>
      </w:pPr>
      <w:r w:rsidRPr="009F4316">
        <w:rPr>
          <w:lang w:val="fr-FR"/>
        </w:rPr>
        <w:t xml:space="preserve">    sai_uint32_t    ecid;</w:t>
      </w:r>
    </w:p>
    <w:p w14:paraId="3F868E2B" w14:textId="51D16371" w:rsidR="00F660E9" w:rsidRPr="00371EF7" w:rsidRDefault="00F660E9" w:rsidP="00F660E9">
      <w:pPr>
        <w:pStyle w:val="code"/>
        <w:rPr>
          <w:lang w:val="fr-FR"/>
        </w:rPr>
      </w:pPr>
      <w:r w:rsidRPr="009F4316">
        <w:rPr>
          <w:lang w:val="fr-FR"/>
        </w:rPr>
        <w:t xml:space="preserve">    </w:t>
      </w:r>
      <w:r>
        <w:rPr>
          <w:lang w:val="fr-FR"/>
        </w:rPr>
        <w:t>sai_attribute_t attr;</w:t>
      </w:r>
    </w:p>
    <w:p w14:paraId="2808CF7B" w14:textId="77777777" w:rsidR="00F660E9" w:rsidRDefault="00F660E9" w:rsidP="00F660E9">
      <w:pPr>
        <w:pStyle w:val="code"/>
        <w:rPr>
          <w:lang w:val="fr-FR"/>
        </w:rPr>
      </w:pPr>
      <w:r w:rsidRPr="00371EF7">
        <w:rPr>
          <w:lang w:val="fr-FR"/>
        </w:rPr>
        <w:t xml:space="preserve">    </w:t>
      </w:r>
    </w:p>
    <w:p w14:paraId="2543D16C" w14:textId="18FAAC1C" w:rsidR="00F660E9" w:rsidRPr="00E31386" w:rsidRDefault="00F660E9" w:rsidP="00F660E9">
      <w:pPr>
        <w:pStyle w:val="code"/>
        <w:rPr>
          <w:lang w:val="fr-FR"/>
        </w:rPr>
      </w:pPr>
      <w:r>
        <w:rPr>
          <w:lang w:val="fr-FR"/>
        </w:rPr>
        <w:t xml:space="preserve">    attr</w:t>
      </w:r>
      <w:r w:rsidRPr="00E31386">
        <w:rPr>
          <w:lang w:val="fr-FR"/>
        </w:rPr>
        <w:t>.id = SAI_DOT1BR_PORT_ATTR_ECID;</w:t>
      </w:r>
    </w:p>
    <w:p w14:paraId="35C5E777" w14:textId="6951F2E4" w:rsidR="00F660E9" w:rsidRPr="00E31386" w:rsidRDefault="00F660E9" w:rsidP="00F660E9">
      <w:pPr>
        <w:pStyle w:val="code"/>
        <w:rPr>
          <w:lang w:val="fr-FR"/>
        </w:rPr>
      </w:pPr>
      <w:r w:rsidRPr="00E31386">
        <w:rPr>
          <w:lang w:val="fr-FR"/>
        </w:rPr>
        <w:t xml:space="preserve">    attr.value.u32 = ecid;</w:t>
      </w:r>
    </w:p>
    <w:p w14:paraId="044D81CC" w14:textId="77777777" w:rsidR="00F660E9" w:rsidRPr="00E31386" w:rsidRDefault="00F660E9" w:rsidP="00F660E9">
      <w:pPr>
        <w:pStyle w:val="code"/>
        <w:rPr>
          <w:lang w:val="fr-FR"/>
        </w:rPr>
      </w:pPr>
    </w:p>
    <w:p w14:paraId="2C79201D" w14:textId="17D2423D" w:rsidR="00F660E9" w:rsidRPr="00E31386" w:rsidRDefault="00F660E9" w:rsidP="00F660E9">
      <w:pPr>
        <w:pStyle w:val="code"/>
        <w:rPr>
          <w:lang w:val="fr-FR"/>
        </w:rPr>
      </w:pPr>
      <w:r w:rsidRPr="00E31386">
        <w:rPr>
          <w:lang w:val="fr-FR"/>
        </w:rPr>
        <w:t xml:space="preserve">    </w:t>
      </w:r>
      <w:r>
        <w:rPr>
          <w:lang w:val="fr-FR"/>
        </w:rPr>
        <w:t>sai_set</w:t>
      </w:r>
      <w:r w:rsidRPr="00E31386">
        <w:rPr>
          <w:lang w:val="fr-FR"/>
        </w:rPr>
        <w:t>_dot1br_port_attribute_</w:t>
      </w:r>
      <w:r w:rsidR="00E17B86">
        <w:rPr>
          <w:lang w:val="fr-FR"/>
        </w:rPr>
        <w:t>fn (</w:t>
      </w:r>
      <w:r w:rsidRPr="00E31386">
        <w:rPr>
          <w:lang w:val="fr-FR"/>
        </w:rPr>
        <w:t>dot1br_port_id, &amp;attr);</w:t>
      </w:r>
    </w:p>
    <w:p w14:paraId="01389C29" w14:textId="77777777" w:rsidR="00F660E9" w:rsidRPr="00F660E9" w:rsidRDefault="00F660E9" w:rsidP="00F25407">
      <w:pPr>
        <w:pStyle w:val="code"/>
        <w:rPr>
          <w:lang w:val="fr-FR"/>
        </w:rPr>
      </w:pPr>
    </w:p>
    <w:p w14:paraId="14A8C4EF" w14:textId="77777777" w:rsidR="00F25407" w:rsidRPr="00F660E9" w:rsidRDefault="00F25407" w:rsidP="00F25407">
      <w:pPr>
        <w:rPr>
          <w:lang w:val="fr-FR"/>
        </w:rPr>
      </w:pPr>
    </w:p>
    <w:p w14:paraId="77326175" w14:textId="6FD84CAC" w:rsidR="00445128" w:rsidRDefault="00445128" w:rsidP="00445128">
      <w:pPr>
        <w:pStyle w:val="Heading3"/>
      </w:pPr>
      <w:bookmarkStart w:id="118" w:name="_Ref438593516"/>
      <w:bookmarkStart w:id="119" w:name="_Toc460680953"/>
      <w:r>
        <w:lastRenderedPageBreak/>
        <w:t>Setting 802.1BR Port PCP</w:t>
      </w:r>
      <w:bookmarkEnd w:id="118"/>
      <w:bookmarkEnd w:id="119"/>
    </w:p>
    <w:p w14:paraId="62D1B8AB" w14:textId="7C8ECE20" w:rsidR="00445128" w:rsidRPr="000B143E" w:rsidRDefault="00623252" w:rsidP="00445128">
      <w:r>
        <w:t>The device</w:t>
      </w:r>
      <w:r w:rsidR="00445128">
        <w:t xml:space="preserve"> should insert the Port PCP for 802.1BR untagged frames received on the Access Ports.</w:t>
      </w:r>
    </w:p>
    <w:p w14:paraId="3D685F55" w14:textId="73773DDF" w:rsidR="006D6E21" w:rsidRPr="00E31386" w:rsidRDefault="006D6E21" w:rsidP="00445128">
      <w:pPr>
        <w:pStyle w:val="code"/>
      </w:pPr>
    </w:p>
    <w:p w14:paraId="6B85DD36" w14:textId="77777777" w:rsidR="006D6E21" w:rsidRPr="009F4316" w:rsidRDefault="006D6E21" w:rsidP="006D6E21">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09846206" w14:textId="62B14ECD" w:rsidR="006D6E21" w:rsidRPr="009F4316" w:rsidRDefault="006D6E21" w:rsidP="006D6E21">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pcp</w:t>
      </w:r>
      <w:r w:rsidRPr="009F4316">
        <w:rPr>
          <w:lang w:val="fr-FR"/>
        </w:rPr>
        <w:t>;</w:t>
      </w:r>
    </w:p>
    <w:p w14:paraId="36B127F8" w14:textId="77777777" w:rsidR="006D6E21" w:rsidRPr="00371EF7" w:rsidRDefault="006D6E21" w:rsidP="006D6E21">
      <w:pPr>
        <w:pStyle w:val="code"/>
        <w:rPr>
          <w:lang w:val="fr-FR"/>
        </w:rPr>
      </w:pPr>
      <w:r w:rsidRPr="009F4316">
        <w:rPr>
          <w:lang w:val="fr-FR"/>
        </w:rPr>
        <w:t xml:space="preserve">    </w:t>
      </w:r>
      <w:r>
        <w:rPr>
          <w:lang w:val="fr-FR"/>
        </w:rPr>
        <w:t>sai_attribute_t attr;</w:t>
      </w:r>
    </w:p>
    <w:p w14:paraId="455719E1" w14:textId="77777777" w:rsidR="006D6E21" w:rsidRDefault="006D6E21" w:rsidP="006D6E21">
      <w:pPr>
        <w:pStyle w:val="code"/>
        <w:rPr>
          <w:lang w:val="fr-FR"/>
        </w:rPr>
      </w:pPr>
      <w:r w:rsidRPr="00371EF7">
        <w:rPr>
          <w:lang w:val="fr-FR"/>
        </w:rPr>
        <w:t xml:space="preserve">    </w:t>
      </w:r>
    </w:p>
    <w:p w14:paraId="39889CD6" w14:textId="03DCE230" w:rsidR="006D6E21" w:rsidRPr="00376018" w:rsidRDefault="006D6E21" w:rsidP="006D6E21">
      <w:pPr>
        <w:pStyle w:val="code"/>
        <w:rPr>
          <w:lang w:val="fr-FR"/>
        </w:rPr>
      </w:pPr>
      <w:r w:rsidRPr="00376018">
        <w:rPr>
          <w:lang w:val="fr-FR"/>
        </w:rPr>
        <w:t xml:space="preserve">    attr.id = </w:t>
      </w:r>
      <w:r>
        <w:rPr>
          <w:lang w:val="fr-FR"/>
        </w:rPr>
        <w:t>SAI_DOT1BR_PORT_ATTR_PCP</w:t>
      </w:r>
      <w:r w:rsidRPr="00376018">
        <w:rPr>
          <w:lang w:val="fr-FR"/>
        </w:rPr>
        <w:t>;</w:t>
      </w:r>
    </w:p>
    <w:p w14:paraId="48F59E40" w14:textId="37196C11" w:rsidR="006D6E21" w:rsidRPr="00376018" w:rsidRDefault="006D6E21" w:rsidP="006D6E21">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pcp</w:t>
      </w:r>
      <w:r w:rsidRPr="00376018">
        <w:rPr>
          <w:lang w:val="fr-FR"/>
        </w:rPr>
        <w:t>;</w:t>
      </w:r>
    </w:p>
    <w:p w14:paraId="11C4D54B" w14:textId="77777777" w:rsidR="006D6E21" w:rsidRPr="00376018" w:rsidRDefault="006D6E21" w:rsidP="006D6E21">
      <w:pPr>
        <w:pStyle w:val="code"/>
        <w:rPr>
          <w:lang w:val="fr-FR"/>
        </w:rPr>
      </w:pPr>
    </w:p>
    <w:p w14:paraId="47376222" w14:textId="5FF5E78B" w:rsidR="006D6E21" w:rsidRPr="00376018" w:rsidRDefault="006D6E21" w:rsidP="006D6E21">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09DE9366" w14:textId="77777777" w:rsidR="006D6E21" w:rsidRPr="00F25CA0" w:rsidRDefault="006D6E21" w:rsidP="00445128">
      <w:pPr>
        <w:pStyle w:val="code"/>
        <w:rPr>
          <w:lang w:val="fr-FR"/>
        </w:rPr>
      </w:pPr>
    </w:p>
    <w:p w14:paraId="75A14F5B" w14:textId="77777777" w:rsidR="00445128" w:rsidRPr="00146381" w:rsidRDefault="00445128" w:rsidP="00445128">
      <w:pPr>
        <w:rPr>
          <w:lang w:val="fr-FR"/>
        </w:rPr>
      </w:pPr>
    </w:p>
    <w:p w14:paraId="5EFB6D58" w14:textId="7846C6E4" w:rsidR="0005384D" w:rsidRDefault="0005384D" w:rsidP="0005384D">
      <w:pPr>
        <w:pStyle w:val="Heading3"/>
      </w:pPr>
      <w:bookmarkStart w:id="120" w:name="_Ref438593556"/>
      <w:bookmarkStart w:id="121" w:name="_Toc460680954"/>
      <w:r>
        <w:t>Setting 802.1BR Port DEI</w:t>
      </w:r>
      <w:bookmarkEnd w:id="120"/>
      <w:bookmarkEnd w:id="121"/>
    </w:p>
    <w:p w14:paraId="6E9EB730" w14:textId="35155A4D" w:rsidR="0005384D" w:rsidRPr="000B143E" w:rsidRDefault="00623252" w:rsidP="0005384D">
      <w:r>
        <w:t>The device</w:t>
      </w:r>
      <w:r w:rsidR="0005384D">
        <w:t xml:space="preserve"> should insert the Port DEI for 802.1BR untagged frames received on the Access Ports.</w:t>
      </w:r>
    </w:p>
    <w:p w14:paraId="3B0B5331" w14:textId="147108EB" w:rsidR="00E23543" w:rsidRPr="00E31386" w:rsidRDefault="00E23543" w:rsidP="0005384D">
      <w:pPr>
        <w:pStyle w:val="code"/>
      </w:pPr>
    </w:p>
    <w:p w14:paraId="14542F9E" w14:textId="77777777" w:rsidR="00E23543" w:rsidRPr="009F4316" w:rsidRDefault="00E23543" w:rsidP="00E23543">
      <w:pPr>
        <w:pStyle w:val="code"/>
        <w:rPr>
          <w:lang w:val="fr-FR"/>
        </w:rPr>
      </w:pPr>
      <w:r w:rsidRPr="00E31386">
        <w:t xml:space="preserve">    </w:t>
      </w:r>
      <w:r w:rsidRPr="009F4316">
        <w:rPr>
          <w:lang w:val="fr-FR"/>
        </w:rPr>
        <w:t xml:space="preserve">sai_object_id_t </w:t>
      </w:r>
      <w:r>
        <w:rPr>
          <w:lang w:val="fr-FR"/>
        </w:rPr>
        <w:t>dot1br</w:t>
      </w:r>
      <w:r w:rsidRPr="009F4316">
        <w:rPr>
          <w:lang w:val="fr-FR"/>
        </w:rPr>
        <w:t>_port_id;</w:t>
      </w:r>
    </w:p>
    <w:p w14:paraId="7CB37D29" w14:textId="7DF62246" w:rsidR="00E23543" w:rsidRPr="009F4316" w:rsidRDefault="00E23543" w:rsidP="00E23543">
      <w:pPr>
        <w:pStyle w:val="code"/>
        <w:rPr>
          <w:lang w:val="fr-FR"/>
        </w:rPr>
      </w:pPr>
      <w:r w:rsidRPr="009F4316">
        <w:rPr>
          <w:lang w:val="fr-FR"/>
        </w:rPr>
        <w:t xml:space="preserve">    </w:t>
      </w:r>
      <w:r>
        <w:rPr>
          <w:lang w:val="fr-FR"/>
        </w:rPr>
        <w:t>sai_uint8</w:t>
      </w:r>
      <w:r w:rsidRPr="009F4316">
        <w:rPr>
          <w:lang w:val="fr-FR"/>
        </w:rPr>
        <w:t xml:space="preserve">_t  </w:t>
      </w:r>
      <w:r>
        <w:rPr>
          <w:lang w:val="fr-FR"/>
        </w:rPr>
        <w:t xml:space="preserve"> </w:t>
      </w:r>
      <w:r w:rsidRPr="009F4316">
        <w:rPr>
          <w:lang w:val="fr-FR"/>
        </w:rPr>
        <w:t xml:space="preserve">  </w:t>
      </w:r>
      <w:r>
        <w:rPr>
          <w:lang w:val="fr-FR"/>
        </w:rPr>
        <w:t>dei</w:t>
      </w:r>
      <w:r w:rsidRPr="009F4316">
        <w:rPr>
          <w:lang w:val="fr-FR"/>
        </w:rPr>
        <w:t>;</w:t>
      </w:r>
    </w:p>
    <w:p w14:paraId="0CD59A04" w14:textId="77777777" w:rsidR="00E23543" w:rsidRPr="00371EF7" w:rsidRDefault="00E23543" w:rsidP="00E23543">
      <w:pPr>
        <w:pStyle w:val="code"/>
        <w:rPr>
          <w:lang w:val="fr-FR"/>
        </w:rPr>
      </w:pPr>
      <w:r w:rsidRPr="009F4316">
        <w:rPr>
          <w:lang w:val="fr-FR"/>
        </w:rPr>
        <w:t xml:space="preserve">    </w:t>
      </w:r>
      <w:r>
        <w:rPr>
          <w:lang w:val="fr-FR"/>
        </w:rPr>
        <w:t>sai_attribute_t attr;</w:t>
      </w:r>
    </w:p>
    <w:p w14:paraId="79823256" w14:textId="77777777" w:rsidR="00E23543" w:rsidRDefault="00E23543" w:rsidP="00E23543">
      <w:pPr>
        <w:pStyle w:val="code"/>
        <w:rPr>
          <w:lang w:val="fr-FR"/>
        </w:rPr>
      </w:pPr>
      <w:r w:rsidRPr="00371EF7">
        <w:rPr>
          <w:lang w:val="fr-FR"/>
        </w:rPr>
        <w:t xml:space="preserve">    </w:t>
      </w:r>
    </w:p>
    <w:p w14:paraId="12D217DD" w14:textId="69FDDA86" w:rsidR="00E23543" w:rsidRPr="00376018" w:rsidRDefault="00E23543" w:rsidP="00E23543">
      <w:pPr>
        <w:pStyle w:val="code"/>
        <w:rPr>
          <w:lang w:val="fr-FR"/>
        </w:rPr>
      </w:pPr>
      <w:r w:rsidRPr="00376018">
        <w:rPr>
          <w:lang w:val="fr-FR"/>
        </w:rPr>
        <w:t xml:space="preserve">    attr.id = </w:t>
      </w:r>
      <w:r>
        <w:rPr>
          <w:lang w:val="fr-FR"/>
        </w:rPr>
        <w:t>SAI_DOT1BR_PORT_ATTR_DEI</w:t>
      </w:r>
      <w:r w:rsidRPr="00376018">
        <w:rPr>
          <w:lang w:val="fr-FR"/>
        </w:rPr>
        <w:t>;</w:t>
      </w:r>
    </w:p>
    <w:p w14:paraId="20EA2E43" w14:textId="599DC390" w:rsidR="00E23543" w:rsidRPr="00376018" w:rsidRDefault="00E23543" w:rsidP="00E23543">
      <w:pPr>
        <w:pStyle w:val="code"/>
        <w:rPr>
          <w:lang w:val="fr-FR"/>
        </w:rPr>
      </w:pPr>
      <w:r w:rsidRPr="00376018">
        <w:rPr>
          <w:lang w:val="fr-FR"/>
        </w:rPr>
        <w:t xml:space="preserve">    attr</w:t>
      </w:r>
      <w:r w:rsidR="00C14509">
        <w:rPr>
          <w:lang w:val="fr-FR"/>
        </w:rPr>
        <w:t>.value.u8</w:t>
      </w:r>
      <w:r w:rsidRPr="00376018">
        <w:rPr>
          <w:lang w:val="fr-FR"/>
        </w:rPr>
        <w:t xml:space="preserve"> = </w:t>
      </w:r>
      <w:r w:rsidR="00C14509">
        <w:rPr>
          <w:lang w:val="fr-FR"/>
        </w:rPr>
        <w:t>dei</w:t>
      </w:r>
      <w:r w:rsidRPr="00376018">
        <w:rPr>
          <w:lang w:val="fr-FR"/>
        </w:rPr>
        <w:t>;</w:t>
      </w:r>
    </w:p>
    <w:p w14:paraId="52FD83ED" w14:textId="77777777" w:rsidR="00E23543" w:rsidRPr="00376018" w:rsidRDefault="00E23543" w:rsidP="00E23543">
      <w:pPr>
        <w:pStyle w:val="code"/>
        <w:rPr>
          <w:lang w:val="fr-FR"/>
        </w:rPr>
      </w:pPr>
    </w:p>
    <w:p w14:paraId="62BAEECA" w14:textId="376794A2" w:rsidR="00E23543" w:rsidRPr="00376018" w:rsidRDefault="00E23543" w:rsidP="00E23543">
      <w:pPr>
        <w:pStyle w:val="code"/>
        <w:rPr>
          <w:lang w:val="fr-FR"/>
        </w:rPr>
      </w:pPr>
      <w:r w:rsidRPr="00376018">
        <w:rPr>
          <w:lang w:val="fr-FR"/>
        </w:rPr>
        <w:t xml:space="preserve">    sai_set_dot1br_port_attribute_</w:t>
      </w:r>
      <w:r w:rsidR="00E17B86">
        <w:rPr>
          <w:lang w:val="fr-FR"/>
        </w:rPr>
        <w:t>fn (</w:t>
      </w:r>
      <w:r w:rsidRPr="00376018">
        <w:rPr>
          <w:lang w:val="fr-FR"/>
        </w:rPr>
        <w:t>dot1br_port_id, &amp;attr);</w:t>
      </w:r>
    </w:p>
    <w:p w14:paraId="3C834E00" w14:textId="77777777" w:rsidR="00E23543" w:rsidRPr="00F25CA0" w:rsidRDefault="00E23543" w:rsidP="0005384D">
      <w:pPr>
        <w:pStyle w:val="code"/>
        <w:rPr>
          <w:lang w:val="fr-FR"/>
        </w:rPr>
      </w:pPr>
    </w:p>
    <w:p w14:paraId="6A470888" w14:textId="77777777" w:rsidR="0005384D" w:rsidRDefault="0005384D" w:rsidP="0005384D">
      <w:pPr>
        <w:rPr>
          <w:lang w:val="fr-FR"/>
        </w:rPr>
      </w:pPr>
    </w:p>
    <w:p w14:paraId="576DAA77" w14:textId="253185FA" w:rsidR="000C3A5E" w:rsidRDefault="000C3A5E" w:rsidP="000C3A5E">
      <w:pPr>
        <w:pStyle w:val="Heading2"/>
        <w:rPr>
          <w:lang w:val="fr-FR"/>
        </w:rPr>
      </w:pPr>
      <w:bookmarkStart w:id="122" w:name="_Toc460680955"/>
      <w:r>
        <w:rPr>
          <w:lang w:val="fr-FR"/>
        </w:rPr>
        <w:t>Setting Port Attributes</w:t>
      </w:r>
      <w:bookmarkEnd w:id="122"/>
    </w:p>
    <w:p w14:paraId="29F72AA8" w14:textId="77777777" w:rsidR="00027B4F" w:rsidRPr="00027B4F" w:rsidRDefault="00027B4F" w:rsidP="00027B4F">
      <w:pPr>
        <w:rPr>
          <w:lang w:val="fr-FR"/>
        </w:rPr>
      </w:pPr>
    </w:p>
    <w:p w14:paraId="51BE6B4D" w14:textId="3BD9CA57" w:rsidR="00C7580A" w:rsidRDefault="00C7580A" w:rsidP="00C7580A">
      <w:pPr>
        <w:pStyle w:val="Heading3"/>
      </w:pPr>
      <w:bookmarkStart w:id="123" w:name="_Ref438592405"/>
      <w:bookmarkStart w:id="124" w:name="_Toc460680956"/>
      <w:r>
        <w:t>Setting 802.1BR Port Discard Untagged frames</w:t>
      </w:r>
      <w:bookmarkEnd w:id="123"/>
      <w:bookmarkEnd w:id="124"/>
    </w:p>
    <w:p w14:paraId="112737CD" w14:textId="715579C6" w:rsidR="00C7580A" w:rsidRPr="000B143E" w:rsidRDefault="00C7580A" w:rsidP="00C7580A">
      <w:r>
        <w:t>This attribute specifies if 802.1BR untagged frames should be allowed or dropped on ingress.</w:t>
      </w:r>
    </w:p>
    <w:p w14:paraId="28946A3F" w14:textId="77777777" w:rsidR="00C7580A" w:rsidRDefault="00C7580A" w:rsidP="00C7580A">
      <w:pPr>
        <w:pStyle w:val="code"/>
        <w:rPr>
          <w:lang w:val="fr-FR"/>
        </w:rPr>
      </w:pPr>
      <w:r w:rsidRPr="00C7580A">
        <w:t xml:space="preserve">    </w:t>
      </w:r>
      <w:r w:rsidRPr="00371EF7">
        <w:rPr>
          <w:lang w:val="fr-FR"/>
        </w:rPr>
        <w:t>sai_object_id_t port_id;</w:t>
      </w:r>
    </w:p>
    <w:p w14:paraId="60BCC442" w14:textId="77777777" w:rsidR="00C7580A" w:rsidRPr="00371EF7" w:rsidRDefault="00C7580A" w:rsidP="00C7580A">
      <w:pPr>
        <w:pStyle w:val="code"/>
        <w:rPr>
          <w:lang w:val="fr-FR"/>
        </w:rPr>
      </w:pPr>
      <w:r>
        <w:rPr>
          <w:lang w:val="fr-FR"/>
        </w:rPr>
        <w:t xml:space="preserve">    </w:t>
      </w:r>
      <w:r w:rsidRPr="00371EF7">
        <w:rPr>
          <w:lang w:val="fr-FR"/>
        </w:rPr>
        <w:t>sai_attribute_t port_attr_set;</w:t>
      </w:r>
    </w:p>
    <w:p w14:paraId="44C1FBDB" w14:textId="77777777" w:rsidR="00C7580A" w:rsidRPr="00371EF7" w:rsidRDefault="00C7580A" w:rsidP="00C7580A">
      <w:pPr>
        <w:pStyle w:val="code"/>
        <w:rPr>
          <w:lang w:val="fr-FR"/>
        </w:rPr>
      </w:pPr>
    </w:p>
    <w:p w14:paraId="60E7DF44" w14:textId="28B18A76" w:rsidR="00C7580A" w:rsidRPr="00371EF7" w:rsidRDefault="00C7580A" w:rsidP="00C7580A">
      <w:pPr>
        <w:pStyle w:val="code"/>
        <w:rPr>
          <w:lang w:val="fr-FR"/>
        </w:rPr>
      </w:pPr>
      <w:r w:rsidRPr="00371EF7">
        <w:rPr>
          <w:lang w:val="fr-FR"/>
        </w:rPr>
        <w:t xml:space="preserve">    port_attr_set.id = </w:t>
      </w:r>
      <w:r>
        <w:rPr>
          <w:rFonts w:asciiTheme="majorHAnsi" w:hAnsiTheme="majorHAnsi"/>
          <w:lang w:val="fr-FR"/>
        </w:rPr>
        <w:t>SAI_PORT_ATTR_DOT1BR_DROP_UNTAGGED</w:t>
      </w:r>
      <w:r w:rsidRPr="00371EF7">
        <w:rPr>
          <w:rFonts w:asciiTheme="majorHAnsi" w:hAnsiTheme="majorHAnsi"/>
          <w:lang w:val="fr-FR"/>
        </w:rPr>
        <w:t>;</w:t>
      </w:r>
    </w:p>
    <w:p w14:paraId="3A6D2452" w14:textId="7371FBA7" w:rsidR="00C7580A" w:rsidRPr="008C10B6" w:rsidRDefault="00C7580A" w:rsidP="00C7580A">
      <w:pPr>
        <w:pStyle w:val="code"/>
      </w:pPr>
      <w:r w:rsidRPr="00CD322D">
        <w:rPr>
          <w:lang w:val="fr-FR"/>
        </w:rPr>
        <w:t xml:space="preserve">    </w:t>
      </w:r>
      <w:r w:rsidRPr="008C10B6">
        <w:t xml:space="preserve">port_attr_set.value.bool = TRUE; /* </w:t>
      </w:r>
      <w:r>
        <w:t xml:space="preserve">802.1BR </w:t>
      </w:r>
      <w:r w:rsidR="00932559">
        <w:t xml:space="preserve">untagged </w:t>
      </w:r>
      <w:r>
        <w:t>f</w:t>
      </w:r>
      <w:r w:rsidRPr="008C10B6">
        <w:t xml:space="preserve">rames </w:t>
      </w:r>
      <w:r>
        <w:t>will always be dropped on ingress</w:t>
      </w:r>
      <w:r w:rsidRPr="008C10B6">
        <w:t xml:space="preserve"> */</w:t>
      </w:r>
    </w:p>
    <w:p w14:paraId="081737DB" w14:textId="77777777" w:rsidR="00C7580A" w:rsidRPr="00F25CA0" w:rsidRDefault="00C7580A" w:rsidP="00C7580A">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7DC68CC5" w14:textId="77777777" w:rsidR="00C7580A" w:rsidRPr="00146381" w:rsidRDefault="00C7580A" w:rsidP="00C7580A">
      <w:pPr>
        <w:rPr>
          <w:lang w:val="fr-FR"/>
        </w:rPr>
      </w:pPr>
    </w:p>
    <w:p w14:paraId="2D03E1CD" w14:textId="28399477" w:rsidR="00AB5157" w:rsidRDefault="00AB5157" w:rsidP="00AB5157">
      <w:pPr>
        <w:pStyle w:val="Heading3"/>
      </w:pPr>
      <w:bookmarkStart w:id="125" w:name="_Toc460680957"/>
      <w:r>
        <w:t>Setting 802.1BR Port Discard Tagged frames</w:t>
      </w:r>
      <w:bookmarkEnd w:id="125"/>
    </w:p>
    <w:p w14:paraId="08FA3CF5" w14:textId="472431BA" w:rsidR="00AB5157" w:rsidRPr="000B143E" w:rsidRDefault="00AB5157" w:rsidP="00AB5157">
      <w:r>
        <w:t>This attribute specifies if 802.1BR tagged frames should be allowed or dropped on ingress.</w:t>
      </w:r>
    </w:p>
    <w:p w14:paraId="0301416C" w14:textId="77777777" w:rsidR="00AB5157" w:rsidRDefault="00AB5157" w:rsidP="00AB5157">
      <w:pPr>
        <w:pStyle w:val="code"/>
        <w:rPr>
          <w:lang w:val="fr-FR"/>
        </w:rPr>
      </w:pPr>
      <w:r w:rsidRPr="00C7580A">
        <w:t xml:space="preserve">    </w:t>
      </w:r>
      <w:r w:rsidRPr="00371EF7">
        <w:rPr>
          <w:lang w:val="fr-FR"/>
        </w:rPr>
        <w:t>sai_object_id_t port_id;</w:t>
      </w:r>
    </w:p>
    <w:p w14:paraId="62378B79" w14:textId="77777777" w:rsidR="00AB5157" w:rsidRPr="00371EF7" w:rsidRDefault="00AB5157" w:rsidP="00AB5157">
      <w:pPr>
        <w:pStyle w:val="code"/>
        <w:rPr>
          <w:lang w:val="fr-FR"/>
        </w:rPr>
      </w:pPr>
      <w:r>
        <w:rPr>
          <w:lang w:val="fr-FR"/>
        </w:rPr>
        <w:t xml:space="preserve">    </w:t>
      </w:r>
      <w:r w:rsidRPr="00371EF7">
        <w:rPr>
          <w:lang w:val="fr-FR"/>
        </w:rPr>
        <w:t>sai_attribute_t port_attr_set;</w:t>
      </w:r>
    </w:p>
    <w:p w14:paraId="07EE867E" w14:textId="77777777" w:rsidR="00AB5157" w:rsidRPr="00371EF7" w:rsidRDefault="00AB5157" w:rsidP="00AB5157">
      <w:pPr>
        <w:pStyle w:val="code"/>
        <w:rPr>
          <w:lang w:val="fr-FR"/>
        </w:rPr>
      </w:pPr>
    </w:p>
    <w:p w14:paraId="64AA389C" w14:textId="590016A7" w:rsidR="00AB5157" w:rsidRPr="00371EF7" w:rsidRDefault="00AB5157" w:rsidP="00AB5157">
      <w:pPr>
        <w:pStyle w:val="code"/>
        <w:rPr>
          <w:lang w:val="fr-FR"/>
        </w:rPr>
      </w:pPr>
      <w:r w:rsidRPr="00371EF7">
        <w:rPr>
          <w:lang w:val="fr-FR"/>
        </w:rPr>
        <w:t xml:space="preserve">    port_attr_set.id = </w:t>
      </w:r>
      <w:r w:rsidR="00932559">
        <w:rPr>
          <w:rFonts w:asciiTheme="majorHAnsi" w:hAnsiTheme="majorHAnsi"/>
          <w:lang w:val="fr-FR"/>
        </w:rPr>
        <w:t>SAI_PORT_ATTR_DOT1BR_DROP_</w:t>
      </w:r>
      <w:r>
        <w:rPr>
          <w:rFonts w:asciiTheme="majorHAnsi" w:hAnsiTheme="majorHAnsi"/>
          <w:lang w:val="fr-FR"/>
        </w:rPr>
        <w:t>TAGGED</w:t>
      </w:r>
      <w:r w:rsidRPr="00371EF7">
        <w:rPr>
          <w:rFonts w:asciiTheme="majorHAnsi" w:hAnsiTheme="majorHAnsi"/>
          <w:lang w:val="fr-FR"/>
        </w:rPr>
        <w:t>;</w:t>
      </w:r>
    </w:p>
    <w:p w14:paraId="714A9249" w14:textId="76D02096" w:rsidR="00AB5157" w:rsidRPr="008C10B6" w:rsidRDefault="00AB5157" w:rsidP="00AB5157">
      <w:pPr>
        <w:pStyle w:val="code"/>
      </w:pPr>
      <w:r w:rsidRPr="00CD322D">
        <w:rPr>
          <w:lang w:val="fr-FR"/>
        </w:rPr>
        <w:t xml:space="preserve">    </w:t>
      </w:r>
      <w:r w:rsidRPr="008C10B6">
        <w:t xml:space="preserve">port_attr_set.value.bool = TRUE; /* </w:t>
      </w:r>
      <w:r>
        <w:t xml:space="preserve">802.1BR </w:t>
      </w:r>
      <w:r w:rsidR="00932559">
        <w:t xml:space="preserve">agged </w:t>
      </w:r>
      <w:r>
        <w:t>f</w:t>
      </w:r>
      <w:r w:rsidRPr="008C10B6">
        <w:t xml:space="preserve">rames </w:t>
      </w:r>
      <w:r>
        <w:t>will always be dropped on ingress</w:t>
      </w:r>
      <w:r w:rsidRPr="008C10B6">
        <w:t xml:space="preserve"> */</w:t>
      </w:r>
    </w:p>
    <w:p w14:paraId="54DADDA6" w14:textId="77777777" w:rsidR="00AB5157" w:rsidRPr="00F25CA0" w:rsidRDefault="00AB5157" w:rsidP="00AB5157">
      <w:pPr>
        <w:pStyle w:val="code"/>
        <w:rPr>
          <w:lang w:val="fr-FR"/>
        </w:rPr>
      </w:pPr>
      <w:r w:rsidRPr="008C10B6">
        <w:t xml:space="preserve">    </w:t>
      </w:r>
      <w:r w:rsidRPr="00F25CA0">
        <w:rPr>
          <w:lang w:val="fr-FR"/>
        </w:rPr>
        <w:t>sai_set_port_attribute_fn (</w:t>
      </w:r>
      <w:r>
        <w:rPr>
          <w:lang w:val="fr-FR"/>
        </w:rPr>
        <w:t>port</w:t>
      </w:r>
      <w:r w:rsidRPr="00F25CA0">
        <w:rPr>
          <w:lang w:val="fr-FR"/>
        </w:rPr>
        <w:t>_id, &amp;</w:t>
      </w:r>
      <w:r>
        <w:rPr>
          <w:lang w:val="fr-FR"/>
        </w:rPr>
        <w:t>port</w:t>
      </w:r>
      <w:r w:rsidRPr="00F25CA0">
        <w:rPr>
          <w:lang w:val="fr-FR"/>
        </w:rPr>
        <w:t>_attr_set);</w:t>
      </w:r>
    </w:p>
    <w:p w14:paraId="6B760F21" w14:textId="77777777" w:rsidR="00AB5157" w:rsidRPr="00146381" w:rsidRDefault="00AB5157" w:rsidP="00AB5157">
      <w:pPr>
        <w:rPr>
          <w:lang w:val="fr-FR"/>
        </w:rPr>
      </w:pPr>
    </w:p>
    <w:p w14:paraId="04FF5076" w14:textId="2DB87550" w:rsidR="00C7580A" w:rsidRDefault="003F3B9A" w:rsidP="003F3B9A">
      <w:pPr>
        <w:pStyle w:val="Heading2"/>
      </w:pPr>
      <w:bookmarkStart w:id="126" w:name="_Toc460680958"/>
      <w:r>
        <w:lastRenderedPageBreak/>
        <w:t xml:space="preserve">802.1BR </w:t>
      </w:r>
      <w:r w:rsidR="00623252">
        <w:t xml:space="preserve">ECID Forwarding </w:t>
      </w:r>
      <w:r>
        <w:t>Entry Management</w:t>
      </w:r>
      <w:bookmarkEnd w:id="126"/>
    </w:p>
    <w:p w14:paraId="2C15456F" w14:textId="4E52AA44" w:rsidR="003F3B9A" w:rsidRDefault="003F3B9A" w:rsidP="003F3B9A">
      <w:r>
        <w:t>In PE, the downstream traffic (traffic from the CB</w:t>
      </w:r>
      <w:r w:rsidR="00C234E6">
        <w:t>/Transit PE</w:t>
      </w:r>
      <w:r>
        <w:t xml:space="preserve"> received on the Upstream Port) will be forwarded based on the ECID </w:t>
      </w:r>
      <w:r w:rsidR="00BF4B1F">
        <w:t>present in</w:t>
      </w:r>
      <w:r>
        <w:t xml:space="preserve"> the traffic. This is achieved </w:t>
      </w:r>
      <w:r w:rsidR="00C234E6">
        <w:t>using</w:t>
      </w:r>
      <w:r>
        <w:t xml:space="preserve"> the 802.1BR </w:t>
      </w:r>
      <w:r w:rsidR="00623252">
        <w:t>ECID Forwarding</w:t>
      </w:r>
      <w:r>
        <w:t xml:space="preserve"> table.</w:t>
      </w:r>
    </w:p>
    <w:p w14:paraId="5CFD59FA" w14:textId="39D565BF" w:rsidR="007F2BAA" w:rsidRDefault="007F2BAA" w:rsidP="00C234E6">
      <w:pPr>
        <w:pStyle w:val="Heading3"/>
      </w:pPr>
      <w:bookmarkStart w:id="127" w:name="_Toc440048658"/>
      <w:bookmarkStart w:id="128" w:name="_Ref438595349"/>
      <w:bookmarkStart w:id="129" w:name="_Toc460680959"/>
      <w:bookmarkEnd w:id="127"/>
      <w:r>
        <w:t xml:space="preserve">Creating 802.1BR </w:t>
      </w:r>
      <w:r w:rsidR="00623252">
        <w:t>ECID Forwarding</w:t>
      </w:r>
      <w:r>
        <w:t xml:space="preserve"> Entry</w:t>
      </w:r>
      <w:bookmarkEnd w:id="128"/>
      <w:bookmarkEnd w:id="129"/>
    </w:p>
    <w:p w14:paraId="0EF65FCB" w14:textId="77777777" w:rsidR="00975A9D" w:rsidRDefault="00975A9D" w:rsidP="00975A9D"/>
    <w:p w14:paraId="1CC59B42" w14:textId="2535F8A7" w:rsidR="00975A9D" w:rsidRPr="00975A9D" w:rsidRDefault="00814723" w:rsidP="00975A9D">
      <w:pPr>
        <w:rPr>
          <w:u w:val="single"/>
        </w:rPr>
      </w:pPr>
      <w:r>
        <w:rPr>
          <w:u w:val="single"/>
        </w:rPr>
        <w:t xml:space="preserve">Creating </w:t>
      </w:r>
      <w:r w:rsidR="00975A9D" w:rsidRPr="00975A9D">
        <w:rPr>
          <w:u w:val="single"/>
        </w:rPr>
        <w:t xml:space="preserve">Unicast 802.1BR </w:t>
      </w:r>
      <w:r w:rsidR="00623252">
        <w:rPr>
          <w:u w:val="single"/>
        </w:rPr>
        <w:t>ECID Forwarding</w:t>
      </w:r>
      <w:r w:rsidR="00975A9D" w:rsidRPr="00975A9D">
        <w:rPr>
          <w:u w:val="single"/>
        </w:rPr>
        <w:t xml:space="preserve"> Entry</w:t>
      </w:r>
    </w:p>
    <w:p w14:paraId="50630F73" w14:textId="649DAA23" w:rsidR="00EE1969" w:rsidRDefault="00EE1969" w:rsidP="00EE1969">
      <w:pPr>
        <w:pStyle w:val="code"/>
      </w:pPr>
      <w:r w:rsidRPr="00EE1969">
        <w:t xml:space="preserve">    </w:t>
      </w:r>
      <w:r w:rsidR="00AC33A0">
        <w:t>sai_</w:t>
      </w:r>
      <w:r w:rsidR="00BF4B1F">
        <w:t xml:space="preserve">object_id_t       </w:t>
      </w:r>
      <w:r w:rsidR="00AC33A0">
        <w:t xml:space="preserve"> </w:t>
      </w:r>
      <w:r w:rsidR="00623252">
        <w:t>ecid_fwd</w:t>
      </w:r>
      <w:r w:rsidR="00AC33A0">
        <w:t>_entry</w:t>
      </w:r>
      <w:r w:rsidR="00BF4B1F">
        <w:t>_id</w:t>
      </w:r>
      <w:r w:rsidRPr="00EE1969">
        <w:t>;</w:t>
      </w:r>
    </w:p>
    <w:p w14:paraId="36A34787" w14:textId="4F4A74AE" w:rsidR="00AC33A0" w:rsidRPr="00CD322D" w:rsidRDefault="00975A9D" w:rsidP="00EE1969">
      <w:pPr>
        <w:pStyle w:val="code"/>
        <w:rPr>
          <w:lang w:val="fr-FR"/>
        </w:rPr>
      </w:pPr>
      <w:r w:rsidRPr="00E31386">
        <w:t xml:space="preserve">    </w:t>
      </w:r>
      <w:r w:rsidR="00AC33A0" w:rsidRPr="00CD322D">
        <w:rPr>
          <w:lang w:val="fr-FR"/>
        </w:rPr>
        <w:t>sai_object_id_t        egress_port_id;</w:t>
      </w:r>
    </w:p>
    <w:p w14:paraId="6017C3E4" w14:textId="0534A984" w:rsidR="00EE1969" w:rsidRPr="00CD322D" w:rsidRDefault="00EE1969" w:rsidP="00EE1969">
      <w:pPr>
        <w:pStyle w:val="code"/>
        <w:rPr>
          <w:lang w:val="fr-FR"/>
        </w:rPr>
      </w:pPr>
      <w:r w:rsidRPr="00CD322D">
        <w:rPr>
          <w:lang w:val="fr-FR"/>
        </w:rPr>
        <w:t xml:space="preserve">    sai_uint32_t    </w:t>
      </w:r>
      <w:r w:rsidR="00E42B53" w:rsidRPr="00CD322D">
        <w:rPr>
          <w:lang w:val="fr-FR"/>
        </w:rPr>
        <w:t xml:space="preserve">       </w:t>
      </w:r>
      <w:r w:rsidR="007C259C">
        <w:rPr>
          <w:lang w:val="fr-FR"/>
        </w:rPr>
        <w:t>unicast_</w:t>
      </w:r>
      <w:r w:rsidRPr="00CD322D">
        <w:rPr>
          <w:lang w:val="fr-FR"/>
        </w:rPr>
        <w:t>ecid;</w:t>
      </w:r>
    </w:p>
    <w:p w14:paraId="0AC2F932" w14:textId="6BB184FC" w:rsidR="00EE1969" w:rsidRPr="00CD322D" w:rsidRDefault="00EE1969" w:rsidP="00EE1969">
      <w:pPr>
        <w:pStyle w:val="code"/>
        <w:rPr>
          <w:lang w:val="fr-FR"/>
        </w:rPr>
      </w:pPr>
      <w:r w:rsidRPr="00CD322D">
        <w:rPr>
          <w:lang w:val="fr-FR"/>
        </w:rPr>
        <w:t xml:space="preserve">    </w:t>
      </w:r>
      <w:r w:rsidR="00AC33A0" w:rsidRPr="00CD322D">
        <w:rPr>
          <w:lang w:val="fr-FR"/>
        </w:rPr>
        <w:t xml:space="preserve">sai_uint32_t    </w:t>
      </w:r>
      <w:r w:rsidR="00E42B53" w:rsidRPr="00CD322D">
        <w:rPr>
          <w:lang w:val="fr-FR"/>
        </w:rPr>
        <w:t xml:space="preserve">       </w:t>
      </w:r>
      <w:r w:rsidR="00AC33A0" w:rsidRPr="00CD322D">
        <w:rPr>
          <w:lang w:val="fr-FR"/>
        </w:rPr>
        <w:t xml:space="preserve">attr_count = </w:t>
      </w:r>
      <w:r w:rsidR="00BF4B1F">
        <w:rPr>
          <w:lang w:val="fr-FR"/>
        </w:rPr>
        <w:t>2</w:t>
      </w:r>
      <w:r w:rsidRPr="00CD322D">
        <w:rPr>
          <w:lang w:val="fr-FR"/>
        </w:rPr>
        <w:t>;</w:t>
      </w:r>
    </w:p>
    <w:p w14:paraId="74DEA4D7" w14:textId="1447AD90" w:rsidR="00EE1969" w:rsidRPr="00371EF7" w:rsidRDefault="00EE1969" w:rsidP="00EE1969">
      <w:pPr>
        <w:pStyle w:val="code"/>
        <w:rPr>
          <w:lang w:val="fr-FR"/>
        </w:rPr>
      </w:pPr>
      <w:r w:rsidRPr="00E42B53">
        <w:rPr>
          <w:lang w:val="fr-FR"/>
        </w:rPr>
        <w:t xml:space="preserve">    </w:t>
      </w:r>
      <w:r>
        <w:rPr>
          <w:lang w:val="fr-FR"/>
        </w:rPr>
        <w:t xml:space="preserve">sai_attribute_t </w:t>
      </w:r>
      <w:r w:rsidR="00E42B53">
        <w:rPr>
          <w:lang w:val="fr-FR"/>
        </w:rPr>
        <w:t xml:space="preserve">       </w:t>
      </w:r>
      <w:r w:rsidR="00AC33A0">
        <w:rPr>
          <w:lang w:val="fr-FR"/>
        </w:rPr>
        <w:t>attr_list [</w:t>
      </w:r>
      <w:r w:rsidR="00BF4B1F">
        <w:rPr>
          <w:lang w:val="fr-FR"/>
        </w:rPr>
        <w:t>2</w:t>
      </w:r>
      <w:r>
        <w:rPr>
          <w:lang w:val="fr-FR"/>
        </w:rPr>
        <w:t>];</w:t>
      </w:r>
    </w:p>
    <w:p w14:paraId="64EDFCE0" w14:textId="368691CA" w:rsidR="009A7C28" w:rsidRPr="00E31386" w:rsidRDefault="00EE1969" w:rsidP="00E31386">
      <w:pPr>
        <w:pStyle w:val="code"/>
        <w:tabs>
          <w:tab w:val="left" w:pos="934"/>
        </w:tabs>
        <w:rPr>
          <w:lang w:val="fr-FR"/>
        </w:rPr>
      </w:pPr>
      <w:r w:rsidRPr="00371EF7">
        <w:rPr>
          <w:lang w:val="fr-FR"/>
        </w:rPr>
        <w:t xml:space="preserve">    </w:t>
      </w:r>
      <w:r w:rsidR="00E42B53">
        <w:rPr>
          <w:lang w:val="fr-FR"/>
        </w:rPr>
        <w:tab/>
      </w:r>
    </w:p>
    <w:p w14:paraId="25E7F00A" w14:textId="628769F5" w:rsidR="00BF4B1F" w:rsidRPr="00623252" w:rsidRDefault="00BF4B1F" w:rsidP="00EE1969">
      <w:pPr>
        <w:pStyle w:val="code"/>
        <w:rPr>
          <w:lang w:val="fr-FR"/>
        </w:rPr>
      </w:pPr>
      <w:r w:rsidRPr="00E31386">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3183E1F3" w14:textId="10A94641" w:rsidR="00BF4B1F" w:rsidRPr="00454EDB" w:rsidRDefault="00BF4B1F" w:rsidP="00EE1969">
      <w:pPr>
        <w:pStyle w:val="code"/>
        <w:rPr>
          <w:lang w:val="fr-FR"/>
        </w:rPr>
      </w:pPr>
      <w:r w:rsidRPr="00623252">
        <w:rPr>
          <w:lang w:val="fr-FR"/>
        </w:rPr>
        <w:t xml:space="preserve">    </w:t>
      </w:r>
      <w:r w:rsidRPr="00454EDB">
        <w:rPr>
          <w:lang w:val="fr-FR"/>
        </w:rPr>
        <w:t>attr_list [0].value.u32 = unicast_ecid;</w:t>
      </w:r>
    </w:p>
    <w:p w14:paraId="2878044B" w14:textId="77777777" w:rsidR="00BF4B1F" w:rsidRPr="00454EDB" w:rsidRDefault="00BF4B1F" w:rsidP="00EE1969">
      <w:pPr>
        <w:pStyle w:val="code"/>
        <w:rPr>
          <w:lang w:val="fr-FR"/>
        </w:rPr>
      </w:pPr>
    </w:p>
    <w:p w14:paraId="2B6E8A6A" w14:textId="32D0ABAF"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].id = SAI_DOT1BR_</w:t>
      </w:r>
      <w:r w:rsidR="00371C04" w:rsidRPr="00454EDB">
        <w:rPr>
          <w:lang w:val="fr-FR"/>
        </w:rPr>
        <w:t>ECID_FWD</w:t>
      </w:r>
      <w:r w:rsidR="00AC33A0" w:rsidRPr="00454EDB">
        <w:rPr>
          <w:lang w:val="fr-FR"/>
        </w:rPr>
        <w:t>_ENTRY_ATTR_</w:t>
      </w:r>
      <w:r w:rsidRPr="00454EDB">
        <w:rPr>
          <w:lang w:val="fr-FR"/>
        </w:rPr>
        <w:t>PORT_</w:t>
      </w:r>
      <w:r w:rsidR="00E23CFE" w:rsidRPr="00454EDB">
        <w:rPr>
          <w:lang w:val="fr-FR"/>
        </w:rPr>
        <w:t>LIST</w:t>
      </w:r>
      <w:r w:rsidRPr="00454EDB">
        <w:rPr>
          <w:lang w:val="fr-FR"/>
        </w:rPr>
        <w:t>;</w:t>
      </w:r>
    </w:p>
    <w:p w14:paraId="4AC0D7AE" w14:textId="3445C3F6" w:rsidR="00EE1969" w:rsidRPr="00454EDB" w:rsidRDefault="00EE1969" w:rsidP="00EE1969">
      <w:pPr>
        <w:pStyle w:val="code"/>
        <w:rPr>
          <w:lang w:val="fr-FR"/>
        </w:rPr>
      </w:pPr>
      <w:r w:rsidRPr="00454EDB">
        <w:rPr>
          <w:lang w:val="fr-FR"/>
        </w:rPr>
        <w:t xml:space="preserve">    attr_list [</w:t>
      </w:r>
      <w:r w:rsidR="00CC4C5F" w:rsidRPr="00454EDB">
        <w:rPr>
          <w:lang w:val="fr-FR"/>
        </w:rPr>
        <w:t>1</w:t>
      </w:r>
      <w:r w:rsidRPr="00454EDB">
        <w:rPr>
          <w:lang w:val="fr-FR"/>
        </w:rPr>
        <w:t>].value.</w:t>
      </w:r>
      <w:r w:rsidR="00975A9D" w:rsidRPr="00454EDB">
        <w:rPr>
          <w:lang w:val="fr-FR"/>
        </w:rPr>
        <w:t xml:space="preserve">objlist.count </w:t>
      </w:r>
      <w:r w:rsidRPr="00454EDB">
        <w:rPr>
          <w:lang w:val="fr-FR"/>
        </w:rPr>
        <w:t xml:space="preserve">= </w:t>
      </w:r>
      <w:r w:rsidR="00687ABF" w:rsidRPr="00454EDB">
        <w:rPr>
          <w:lang w:val="fr-FR"/>
        </w:rPr>
        <w:t>1</w:t>
      </w:r>
      <w:r w:rsidRPr="00454EDB">
        <w:rPr>
          <w:lang w:val="fr-FR"/>
        </w:rPr>
        <w:t>;</w:t>
      </w:r>
    </w:p>
    <w:p w14:paraId="70C27F3E" w14:textId="737B9579" w:rsidR="00975A9D" w:rsidRPr="00454EDB" w:rsidRDefault="00975A9D" w:rsidP="00EE1969">
      <w:pPr>
        <w:pStyle w:val="code"/>
        <w:rPr>
          <w:lang w:val="fr-FR"/>
        </w:rPr>
      </w:pPr>
      <w:r w:rsidRPr="00454EDB">
        <w:rPr>
          <w:lang w:val="fr-FR"/>
        </w:rPr>
        <w:t xml:space="preserve">    attr_list [</w:t>
      </w:r>
      <w:r w:rsidR="00CC4C5F" w:rsidRPr="00454EDB">
        <w:rPr>
          <w:lang w:val="fr-FR"/>
        </w:rPr>
        <w:t>1</w:t>
      </w:r>
      <w:r w:rsidRPr="00454EDB">
        <w:rPr>
          <w:lang w:val="fr-FR"/>
        </w:rPr>
        <w:t xml:space="preserve">].value.objlist.list  = &amp;egress_port_id; </w:t>
      </w:r>
    </w:p>
    <w:p w14:paraId="631EF983" w14:textId="77777777" w:rsidR="00EE1969" w:rsidRPr="00454EDB" w:rsidRDefault="00EE1969" w:rsidP="00EE1969">
      <w:pPr>
        <w:pStyle w:val="code"/>
        <w:rPr>
          <w:lang w:val="fr-FR"/>
        </w:rPr>
      </w:pPr>
    </w:p>
    <w:p w14:paraId="4323E6BA" w14:textId="1FE3CFCB" w:rsidR="00EE1969" w:rsidRPr="00454EDB" w:rsidRDefault="00EE1969" w:rsidP="00EE1969">
      <w:pPr>
        <w:pStyle w:val="code"/>
        <w:rPr>
          <w:lang w:val="fr-FR"/>
        </w:rPr>
      </w:pPr>
      <w:r w:rsidRPr="00454EDB">
        <w:rPr>
          <w:lang w:val="fr-FR"/>
        </w:rPr>
        <w:t xml:space="preserve">    sai_create_</w:t>
      </w:r>
      <w:r w:rsidR="009A7C28" w:rsidRPr="00454EDB">
        <w:rPr>
          <w:lang w:val="fr-FR"/>
        </w:rPr>
        <w:t>dot1br_</w:t>
      </w:r>
      <w:r w:rsidR="00623252" w:rsidRPr="00454EDB">
        <w:rPr>
          <w:lang w:val="fr-FR"/>
        </w:rPr>
        <w:t>ecid_fwd</w:t>
      </w:r>
      <w:r w:rsidR="009A7C28" w:rsidRPr="00454EDB">
        <w:rPr>
          <w:lang w:val="fr-FR"/>
        </w:rPr>
        <w:t>_entry</w:t>
      </w:r>
      <w:r w:rsidRPr="00454EDB">
        <w:rPr>
          <w:lang w:val="fr-FR"/>
        </w:rPr>
        <w:t>_fn (&amp;</w:t>
      </w:r>
      <w:r w:rsidR="00623252" w:rsidRPr="00454EDB">
        <w:rPr>
          <w:lang w:val="fr-FR"/>
        </w:rPr>
        <w:t>ecid_fwd</w:t>
      </w:r>
      <w:r w:rsidR="009A7C28" w:rsidRPr="00454EDB">
        <w:rPr>
          <w:lang w:val="fr-FR"/>
        </w:rPr>
        <w:t>_entry</w:t>
      </w:r>
      <w:r w:rsidR="00BF4B1F" w:rsidRPr="00454EDB">
        <w:rPr>
          <w:lang w:val="fr-FR"/>
        </w:rPr>
        <w:t>_id</w:t>
      </w:r>
      <w:r w:rsidRPr="00454EDB">
        <w:rPr>
          <w:lang w:val="fr-FR"/>
        </w:rPr>
        <w:t>, attr_count, attr_list);</w:t>
      </w:r>
    </w:p>
    <w:p w14:paraId="53574130" w14:textId="77777777" w:rsidR="00EE1969" w:rsidRPr="00454EDB" w:rsidRDefault="00EE1969" w:rsidP="00EE1969">
      <w:pPr>
        <w:pStyle w:val="code"/>
        <w:rPr>
          <w:lang w:val="fr-FR"/>
        </w:rPr>
      </w:pPr>
    </w:p>
    <w:p w14:paraId="03B62FB3" w14:textId="77777777" w:rsidR="00EE1969" w:rsidRPr="00454EDB" w:rsidRDefault="00EE1969" w:rsidP="00EE1969">
      <w:pPr>
        <w:rPr>
          <w:lang w:val="fr-FR"/>
        </w:rPr>
      </w:pPr>
    </w:p>
    <w:p w14:paraId="2C10608E" w14:textId="29B9C366" w:rsidR="00E2699D" w:rsidRPr="00E31386" w:rsidRDefault="00814723" w:rsidP="00E2699D">
      <w:pPr>
        <w:rPr>
          <w:u w:val="single"/>
        </w:rPr>
      </w:pPr>
      <w:r w:rsidRPr="00E31386">
        <w:rPr>
          <w:u w:val="single"/>
        </w:rPr>
        <w:t xml:space="preserve">Creating </w:t>
      </w:r>
      <w:r w:rsidR="00E2699D" w:rsidRPr="00E31386">
        <w:rPr>
          <w:u w:val="single"/>
        </w:rPr>
        <w:t xml:space="preserve">Multicast 802.1BR </w:t>
      </w:r>
      <w:r w:rsidR="00623252">
        <w:rPr>
          <w:u w:val="single"/>
        </w:rPr>
        <w:t>ECID Forwarding</w:t>
      </w:r>
      <w:r w:rsidR="00E2699D" w:rsidRPr="00E31386">
        <w:rPr>
          <w:u w:val="single"/>
        </w:rPr>
        <w:t xml:space="preserve"> Entry</w:t>
      </w:r>
    </w:p>
    <w:p w14:paraId="0B54ED1F" w14:textId="053DB29B" w:rsidR="00E2699D" w:rsidRPr="00E31386" w:rsidRDefault="00E2699D" w:rsidP="00E2699D">
      <w:pPr>
        <w:pStyle w:val="code"/>
      </w:pPr>
      <w:r w:rsidRPr="00E31386">
        <w:t xml:space="preserve">    sai_</w:t>
      </w:r>
      <w:r w:rsidR="00CC4C5F" w:rsidRPr="00E31386">
        <w:t>object_id_t</w:t>
      </w:r>
      <w:r w:rsidRPr="00E31386">
        <w:t xml:space="preserve"> </w:t>
      </w:r>
      <w:r w:rsidR="00CC4C5F" w:rsidRPr="00E31386">
        <w:t xml:space="preserve">       </w:t>
      </w:r>
      <w:r w:rsidR="00623252">
        <w:t>ecid_fwd</w:t>
      </w:r>
      <w:r w:rsidRPr="00E31386">
        <w:t>_entry</w:t>
      </w:r>
      <w:r w:rsidR="00CC4C5F" w:rsidRPr="00E31386">
        <w:t>_id</w:t>
      </w:r>
      <w:r w:rsidRPr="00E31386">
        <w:t>;</w:t>
      </w:r>
    </w:p>
    <w:p w14:paraId="54198751" w14:textId="2E9CC9F3" w:rsidR="00E2699D" w:rsidRDefault="00E2699D" w:rsidP="00E2699D">
      <w:pPr>
        <w:pStyle w:val="code"/>
        <w:rPr>
          <w:lang w:val="fr-FR"/>
        </w:rPr>
      </w:pPr>
      <w:r w:rsidRPr="00E31386">
        <w:t xml:space="preserve">    </w:t>
      </w:r>
      <w:r w:rsidRPr="00CD322D">
        <w:rPr>
          <w:lang w:val="fr-FR"/>
        </w:rPr>
        <w:t>sai_object_id_t        egress_port_id</w:t>
      </w:r>
      <w:r w:rsidR="00CA439F">
        <w:rPr>
          <w:lang w:val="fr-FR"/>
        </w:rPr>
        <w:t>_1</w:t>
      </w:r>
      <w:r w:rsidRPr="00CD322D">
        <w:rPr>
          <w:lang w:val="fr-FR"/>
        </w:rPr>
        <w:t>;</w:t>
      </w:r>
    </w:p>
    <w:p w14:paraId="2237D354" w14:textId="5AB3F010" w:rsidR="00CA439F" w:rsidRPr="00CD322D" w:rsidRDefault="00CA439F" w:rsidP="00E2699D">
      <w:pPr>
        <w:pStyle w:val="code"/>
        <w:rPr>
          <w:lang w:val="fr-FR"/>
        </w:rPr>
      </w:pPr>
      <w:r>
        <w:rPr>
          <w:lang w:val="fr-FR"/>
        </w:rPr>
        <w:t xml:space="preserve">    </w:t>
      </w:r>
      <w:r w:rsidRPr="00CD322D">
        <w:rPr>
          <w:lang w:val="fr-FR"/>
        </w:rPr>
        <w:t>sai_object_id_t        egress_port_id</w:t>
      </w:r>
      <w:r>
        <w:rPr>
          <w:lang w:val="fr-FR"/>
        </w:rPr>
        <w:t>_2</w:t>
      </w:r>
      <w:r w:rsidRPr="00CD322D">
        <w:rPr>
          <w:lang w:val="fr-FR"/>
        </w:rPr>
        <w:t>;</w:t>
      </w:r>
    </w:p>
    <w:p w14:paraId="72690C15" w14:textId="5777800D" w:rsidR="00E2699D" w:rsidRPr="00CD322D" w:rsidRDefault="00E2699D" w:rsidP="00E2699D">
      <w:pPr>
        <w:pStyle w:val="code"/>
        <w:rPr>
          <w:lang w:val="fr-FR"/>
        </w:rPr>
      </w:pPr>
      <w:r w:rsidRPr="00CD322D">
        <w:rPr>
          <w:lang w:val="fr-FR"/>
        </w:rPr>
        <w:t xml:space="preserve">    sai_uint32_t           </w:t>
      </w:r>
      <w:r w:rsidR="007C259C">
        <w:rPr>
          <w:lang w:val="fr-FR"/>
        </w:rPr>
        <w:t>multicast_</w:t>
      </w:r>
      <w:r w:rsidRPr="00CD322D">
        <w:rPr>
          <w:lang w:val="fr-FR"/>
        </w:rPr>
        <w:t>ecid;</w:t>
      </w:r>
    </w:p>
    <w:p w14:paraId="430183C8" w14:textId="104CAE2D" w:rsidR="00E2699D" w:rsidRPr="00CD322D" w:rsidRDefault="00E2699D" w:rsidP="00E2699D">
      <w:pPr>
        <w:pStyle w:val="code"/>
        <w:rPr>
          <w:lang w:val="fr-FR"/>
        </w:rPr>
      </w:pPr>
      <w:r w:rsidRPr="00CD322D">
        <w:rPr>
          <w:lang w:val="fr-FR"/>
        </w:rPr>
        <w:t xml:space="preserve">    sai_uint32_t           attr_count = </w:t>
      </w:r>
      <w:r w:rsidR="00CC4C5F">
        <w:rPr>
          <w:lang w:val="fr-FR"/>
        </w:rPr>
        <w:t>2</w:t>
      </w:r>
      <w:r w:rsidRPr="00CD322D">
        <w:rPr>
          <w:lang w:val="fr-FR"/>
        </w:rPr>
        <w:t>;</w:t>
      </w:r>
    </w:p>
    <w:p w14:paraId="2C2956C4" w14:textId="68C2BFA6" w:rsidR="00E2699D" w:rsidRPr="00371EF7" w:rsidRDefault="00E2699D" w:rsidP="00E2699D">
      <w:pPr>
        <w:pStyle w:val="code"/>
        <w:rPr>
          <w:lang w:val="fr-FR"/>
        </w:rPr>
      </w:pPr>
      <w:r w:rsidRPr="00E42B53">
        <w:rPr>
          <w:lang w:val="fr-FR"/>
        </w:rPr>
        <w:t xml:space="preserve">    </w:t>
      </w:r>
      <w:r>
        <w:rPr>
          <w:lang w:val="fr-FR"/>
        </w:rPr>
        <w:t>sai_attribute_t        attr_list [</w:t>
      </w:r>
      <w:r w:rsidR="00CC4C5F">
        <w:rPr>
          <w:lang w:val="fr-FR"/>
        </w:rPr>
        <w:t>2</w:t>
      </w:r>
      <w:r>
        <w:rPr>
          <w:lang w:val="fr-FR"/>
        </w:rPr>
        <w:t>];</w:t>
      </w:r>
    </w:p>
    <w:p w14:paraId="48F25F24" w14:textId="77777777" w:rsidR="00E2699D" w:rsidRDefault="00E2699D" w:rsidP="00E2699D">
      <w:pPr>
        <w:pStyle w:val="code"/>
        <w:tabs>
          <w:tab w:val="left" w:pos="934"/>
        </w:tabs>
        <w:rPr>
          <w:lang w:val="fr-FR"/>
        </w:rPr>
      </w:pPr>
      <w:r w:rsidRPr="00371EF7">
        <w:rPr>
          <w:lang w:val="fr-FR"/>
        </w:rPr>
        <w:t xml:space="preserve">    </w:t>
      </w:r>
      <w:r>
        <w:rPr>
          <w:lang w:val="fr-FR"/>
        </w:rPr>
        <w:tab/>
      </w:r>
    </w:p>
    <w:p w14:paraId="1B6F3653" w14:textId="50710B98" w:rsidR="00CC4C5F" w:rsidRPr="00623252" w:rsidRDefault="00CC4C5F" w:rsidP="00CC4C5F">
      <w:pPr>
        <w:pStyle w:val="code"/>
        <w:rPr>
          <w:lang w:val="fr-FR"/>
        </w:rPr>
      </w:pPr>
      <w:r w:rsidRPr="00937AAD">
        <w:rPr>
          <w:lang w:val="fr-FR"/>
        </w:rPr>
        <w:t xml:space="preserve">    </w:t>
      </w:r>
      <w:r w:rsidRPr="00623252">
        <w:rPr>
          <w:lang w:val="fr-FR"/>
        </w:rPr>
        <w:t>attr_list [0].id = SAI_DOT1BR_</w:t>
      </w:r>
      <w:r w:rsidR="00623252" w:rsidRPr="00623252">
        <w:rPr>
          <w:lang w:val="fr-FR"/>
        </w:rPr>
        <w:t>ECID_FWD</w:t>
      </w:r>
      <w:r w:rsidRPr="00623252">
        <w:rPr>
          <w:lang w:val="fr-FR"/>
        </w:rPr>
        <w:t>_ENTRY_ECID;</w:t>
      </w:r>
    </w:p>
    <w:p w14:paraId="1483DDF4" w14:textId="4A230BB8" w:rsidR="00CC4C5F" w:rsidRPr="00376018" w:rsidRDefault="00CC4C5F" w:rsidP="00CC4C5F">
      <w:pPr>
        <w:pStyle w:val="code"/>
      </w:pPr>
      <w:r w:rsidRPr="00623252">
        <w:rPr>
          <w:lang w:val="fr-FR"/>
        </w:rPr>
        <w:t xml:space="preserve">    </w:t>
      </w:r>
      <w:r w:rsidRPr="00376018">
        <w:t xml:space="preserve">attr_list [0].value.u32 = </w:t>
      </w:r>
      <w:r>
        <w:t>multicast</w:t>
      </w:r>
      <w:r w:rsidRPr="00376018">
        <w:t>_ecid;</w:t>
      </w:r>
    </w:p>
    <w:p w14:paraId="3C8E3064" w14:textId="55DD0755" w:rsidR="00E2699D" w:rsidRPr="00160F8B" w:rsidRDefault="00D33206" w:rsidP="00E2699D">
      <w:pPr>
        <w:pStyle w:val="code"/>
      </w:pPr>
      <w:r w:rsidRPr="00160F8B">
        <w:t xml:space="preserve"> </w:t>
      </w:r>
    </w:p>
    <w:p w14:paraId="442DA4DB" w14:textId="47968CF8" w:rsidR="00D33206" w:rsidRPr="004D05D5" w:rsidRDefault="00D33206" w:rsidP="00E2699D">
      <w:pPr>
        <w:pStyle w:val="code"/>
      </w:pPr>
      <w:r w:rsidRPr="00160F8B">
        <w:t xml:space="preserve">    </w:t>
      </w:r>
      <w:r w:rsidRPr="004D05D5">
        <w:t>attr_list [</w:t>
      </w:r>
      <w:r w:rsidR="00CC4C5F">
        <w:t>1</w:t>
      </w:r>
      <w:r w:rsidRPr="004D05D5">
        <w:t xml:space="preserve">].value.objlist.list </w:t>
      </w:r>
    </w:p>
    <w:p w14:paraId="5E6CD3FA" w14:textId="77777777" w:rsidR="00D33206" w:rsidRDefault="00D33206" w:rsidP="00E2699D">
      <w:pPr>
        <w:pStyle w:val="code"/>
      </w:pPr>
      <w:r w:rsidRPr="00160F8B">
        <w:t xml:space="preserve">        = (sai_object_id_t *) calloc (2, sizeof (sai_object_id_t));</w:t>
      </w:r>
    </w:p>
    <w:p w14:paraId="55F4A904" w14:textId="100D0766" w:rsidR="00D33206" w:rsidRPr="00160F8B" w:rsidRDefault="00D33206" w:rsidP="00E2699D">
      <w:pPr>
        <w:pStyle w:val="code"/>
      </w:pPr>
      <w:r w:rsidRPr="00160F8B">
        <w:t xml:space="preserve"> </w:t>
      </w:r>
    </w:p>
    <w:p w14:paraId="35E33622" w14:textId="70921F48" w:rsidR="00E2699D" w:rsidRPr="004D05D5" w:rsidRDefault="00E2699D" w:rsidP="00E2699D">
      <w:pPr>
        <w:pStyle w:val="code"/>
      </w:pPr>
      <w:r w:rsidRPr="00160F8B">
        <w:t xml:space="preserve">    </w:t>
      </w:r>
      <w:r w:rsidRPr="004D05D5">
        <w:t>attr_list [</w:t>
      </w:r>
      <w:r w:rsidR="00CC4C5F">
        <w:t>1</w:t>
      </w:r>
      <w:r w:rsidRPr="004D05D5">
        <w:t>].id = SAI_DOT1BR_</w:t>
      </w:r>
      <w:r w:rsidR="00623252">
        <w:t>ECID_FWD</w:t>
      </w:r>
      <w:r w:rsidRPr="004D05D5">
        <w:t>_ENTRY_ATTR_PORT_</w:t>
      </w:r>
      <w:r w:rsidR="00E23CFE" w:rsidRPr="004D05D5">
        <w:t>LIST</w:t>
      </w:r>
      <w:r w:rsidRPr="004D05D5">
        <w:t>;</w:t>
      </w:r>
    </w:p>
    <w:p w14:paraId="68A08CF7" w14:textId="36D0CBD5" w:rsidR="00E2699D" w:rsidRPr="004D05D5" w:rsidRDefault="00E2699D" w:rsidP="00E2699D">
      <w:pPr>
        <w:pStyle w:val="code"/>
      </w:pPr>
      <w:r w:rsidRPr="004D05D5">
        <w:t xml:space="preserve">    attr_list [</w:t>
      </w:r>
      <w:r w:rsidR="00CC4C5F">
        <w:t>1</w:t>
      </w:r>
      <w:r w:rsidRPr="004D05D5">
        <w:t xml:space="preserve">].value.objlist.count </w:t>
      </w:r>
      <w:r w:rsidR="00CA439F" w:rsidRPr="004D05D5">
        <w:t xml:space="preserve">   </w:t>
      </w:r>
      <w:r w:rsidRPr="004D05D5">
        <w:t xml:space="preserve">= </w:t>
      </w:r>
      <w:r w:rsidR="00CA439F" w:rsidRPr="004D05D5">
        <w:t>2</w:t>
      </w:r>
      <w:r w:rsidRPr="004D05D5">
        <w:t>;</w:t>
      </w:r>
    </w:p>
    <w:p w14:paraId="724CDF08" w14:textId="03288DF6" w:rsidR="00E2699D" w:rsidRPr="004D05D5" w:rsidRDefault="00E2699D" w:rsidP="00E2699D">
      <w:pPr>
        <w:pStyle w:val="code"/>
      </w:pPr>
      <w:r w:rsidRPr="004D05D5">
        <w:t xml:space="preserve">    attr_list [</w:t>
      </w:r>
      <w:r w:rsidR="00CC4C5F">
        <w:t>1</w:t>
      </w:r>
      <w:r w:rsidRPr="004D05D5">
        <w:t>].value.objlist.list</w:t>
      </w:r>
      <w:r w:rsidR="00CA439F" w:rsidRPr="004D05D5">
        <w:t xml:space="preserve"> [0]</w:t>
      </w:r>
      <w:r w:rsidRPr="004D05D5">
        <w:t xml:space="preserve"> </w:t>
      </w:r>
      <w:r w:rsidR="00CA439F" w:rsidRPr="004D05D5">
        <w:t xml:space="preserve">= </w:t>
      </w:r>
      <w:r w:rsidRPr="004D05D5">
        <w:t>egress_port_id</w:t>
      </w:r>
      <w:r w:rsidR="00CA439F" w:rsidRPr="004D05D5">
        <w:t>_1</w:t>
      </w:r>
      <w:r w:rsidRPr="004D05D5">
        <w:t xml:space="preserve">; </w:t>
      </w:r>
    </w:p>
    <w:p w14:paraId="0A15270D" w14:textId="45DAD934" w:rsidR="00E2699D" w:rsidRPr="004D05D5" w:rsidRDefault="00CA439F" w:rsidP="00E2699D">
      <w:pPr>
        <w:pStyle w:val="code"/>
      </w:pPr>
      <w:r w:rsidRPr="004D05D5">
        <w:t xml:space="preserve">    attr_list [</w:t>
      </w:r>
      <w:r w:rsidR="00CC4C5F">
        <w:t>1</w:t>
      </w:r>
      <w:r w:rsidRPr="004D05D5">
        <w:t>].value.objlist.list [1] = egress_port_id_2;</w:t>
      </w:r>
    </w:p>
    <w:p w14:paraId="3BA92416" w14:textId="77777777" w:rsidR="00CA439F" w:rsidRPr="004D05D5" w:rsidRDefault="00CA439F" w:rsidP="00E2699D">
      <w:pPr>
        <w:pStyle w:val="code"/>
      </w:pPr>
    </w:p>
    <w:p w14:paraId="6887DBFC" w14:textId="46A73080" w:rsidR="00E2699D" w:rsidRPr="004D05D5" w:rsidRDefault="00E2699D" w:rsidP="00E2699D">
      <w:pPr>
        <w:pStyle w:val="code"/>
      </w:pPr>
      <w:r w:rsidRPr="004D05D5">
        <w:t xml:space="preserve">    sai_create_dot1br_</w:t>
      </w:r>
      <w:r w:rsidR="00623252">
        <w:t>ecid_fwd</w:t>
      </w:r>
      <w:r w:rsidRPr="004D05D5">
        <w:t>_entry_fn (&amp;</w:t>
      </w:r>
      <w:r w:rsidR="00623252">
        <w:t>ecid_fwd</w:t>
      </w:r>
      <w:r w:rsidRPr="004D05D5">
        <w:t>_entry</w:t>
      </w:r>
      <w:r w:rsidR="00CC4C5F">
        <w:t>_id</w:t>
      </w:r>
      <w:r w:rsidRPr="004D05D5">
        <w:t>, attr_count, attr_list);</w:t>
      </w:r>
    </w:p>
    <w:p w14:paraId="3F0F5094" w14:textId="77777777" w:rsidR="00E2699D" w:rsidRPr="004D05D5" w:rsidRDefault="00E2699D" w:rsidP="00E2699D">
      <w:pPr>
        <w:pStyle w:val="code"/>
      </w:pPr>
    </w:p>
    <w:p w14:paraId="4EF870E8" w14:textId="77777777" w:rsidR="00E2699D" w:rsidRPr="004D05D5" w:rsidRDefault="00E2699D" w:rsidP="00EE1969"/>
    <w:p w14:paraId="38CDF733" w14:textId="50CCF5CC" w:rsidR="002B2C25" w:rsidRDefault="002B2C25" w:rsidP="00C234E6">
      <w:pPr>
        <w:pStyle w:val="Heading3"/>
      </w:pPr>
      <w:bookmarkStart w:id="130" w:name="_Ref438595373"/>
      <w:bookmarkStart w:id="131" w:name="_Toc460680960"/>
      <w:r>
        <w:t xml:space="preserve">Modifying the 802.1BR </w:t>
      </w:r>
      <w:r w:rsidR="00623252">
        <w:t>ECID Forwarding</w:t>
      </w:r>
      <w:r>
        <w:t xml:space="preserve"> Entry</w:t>
      </w:r>
      <w:bookmarkEnd w:id="130"/>
      <w:bookmarkEnd w:id="131"/>
    </w:p>
    <w:p w14:paraId="65D4808F" w14:textId="6FB7441B" w:rsidR="00F61041" w:rsidRDefault="002B2C25" w:rsidP="00370377">
      <w:pPr>
        <w:rPr>
          <w:u w:val="single"/>
        </w:rPr>
      </w:pPr>
      <w:r w:rsidRPr="00EE1969">
        <w:t xml:space="preserve">    </w:t>
      </w:r>
    </w:p>
    <w:p w14:paraId="0E195BEA" w14:textId="06A219E9" w:rsidR="00370377" w:rsidRPr="00975A9D" w:rsidRDefault="00814723" w:rsidP="00370377">
      <w:pPr>
        <w:rPr>
          <w:u w:val="single"/>
        </w:rPr>
      </w:pPr>
      <w:r>
        <w:rPr>
          <w:u w:val="single"/>
        </w:rPr>
        <w:t xml:space="preserve">Modifying </w:t>
      </w:r>
      <w:r w:rsidR="00370377" w:rsidRPr="00975A9D">
        <w:rPr>
          <w:u w:val="single"/>
        </w:rPr>
        <w:t xml:space="preserve">Unicast 802.1BR </w:t>
      </w:r>
      <w:r w:rsidR="006F3ADD">
        <w:rPr>
          <w:u w:val="single"/>
        </w:rPr>
        <w:t>ECID Forwarding</w:t>
      </w:r>
      <w:r w:rsidR="00370377" w:rsidRPr="00975A9D">
        <w:rPr>
          <w:u w:val="single"/>
        </w:rPr>
        <w:t xml:space="preserve"> Entry</w:t>
      </w:r>
    </w:p>
    <w:p w14:paraId="7DE7E769" w14:textId="5ECCA713" w:rsidR="00370377" w:rsidRDefault="00370377" w:rsidP="00370377">
      <w:pPr>
        <w:pStyle w:val="code"/>
      </w:pPr>
      <w:r w:rsidRPr="00EE1969">
        <w:t xml:space="preserve">    </w:t>
      </w:r>
      <w:r>
        <w:t>sai_</w:t>
      </w:r>
      <w:r w:rsidR="00B03770">
        <w:t>object_id_t</w:t>
      </w:r>
      <w:r>
        <w:t xml:space="preserve"> </w:t>
      </w:r>
      <w:r w:rsidR="00B03770">
        <w:t xml:space="preserve">       </w:t>
      </w:r>
      <w:r w:rsidR="006F3ADD">
        <w:t>ecid_fwd</w:t>
      </w:r>
      <w:r>
        <w:t>_entry</w:t>
      </w:r>
      <w:r w:rsidR="00B03770">
        <w:t>_id</w:t>
      </w:r>
      <w:r w:rsidRPr="00EE1969">
        <w:t>;</w:t>
      </w:r>
    </w:p>
    <w:p w14:paraId="44A5AB51" w14:textId="18828982" w:rsidR="00370377" w:rsidRPr="0006129A" w:rsidRDefault="00370377" w:rsidP="00370377">
      <w:pPr>
        <w:pStyle w:val="code"/>
      </w:pPr>
      <w:r w:rsidRPr="00160F8B">
        <w:t xml:space="preserve">    </w:t>
      </w:r>
      <w:r w:rsidRPr="0006129A">
        <w:t>sai_object_id_t        egress_port_id</w:t>
      </w:r>
      <w:r w:rsidR="006B5AB2" w:rsidRPr="0006129A">
        <w:t>_new</w:t>
      </w:r>
      <w:r w:rsidRPr="0006129A">
        <w:t>;</w:t>
      </w:r>
    </w:p>
    <w:p w14:paraId="756C92F4" w14:textId="77777777" w:rsidR="00370377" w:rsidRPr="006C05C2" w:rsidRDefault="00370377" w:rsidP="00370377">
      <w:pPr>
        <w:pStyle w:val="code"/>
        <w:rPr>
          <w:lang w:val="fr-FR"/>
        </w:rPr>
      </w:pPr>
      <w:r w:rsidRPr="006C05C2">
        <w:rPr>
          <w:lang w:val="fr-FR"/>
        </w:rPr>
        <w:lastRenderedPageBreak/>
        <w:t xml:space="preserve">    sai_uint32_t           attr_count = 1;</w:t>
      </w:r>
    </w:p>
    <w:p w14:paraId="614EA315" w14:textId="77777777" w:rsidR="00370377" w:rsidRPr="006C05C2" w:rsidRDefault="00370377" w:rsidP="00370377">
      <w:pPr>
        <w:pStyle w:val="code"/>
        <w:rPr>
          <w:lang w:val="fr-FR"/>
        </w:rPr>
      </w:pPr>
      <w:r w:rsidRPr="006C05C2">
        <w:rPr>
          <w:lang w:val="fr-FR"/>
        </w:rPr>
        <w:t xml:space="preserve">    sai_attribute_t        attr_list [1];</w:t>
      </w:r>
    </w:p>
    <w:p w14:paraId="3EC7E204" w14:textId="4534B47D" w:rsidR="00370377" w:rsidRPr="006C05C2" w:rsidRDefault="00370377" w:rsidP="00E31386">
      <w:pPr>
        <w:pStyle w:val="code"/>
        <w:tabs>
          <w:tab w:val="left" w:pos="934"/>
        </w:tabs>
        <w:rPr>
          <w:lang w:val="fr-FR"/>
        </w:rPr>
      </w:pPr>
      <w:r w:rsidRPr="006C05C2">
        <w:rPr>
          <w:lang w:val="fr-FR"/>
        </w:rPr>
        <w:t xml:space="preserve">    </w:t>
      </w:r>
      <w:r w:rsidRPr="006C05C2">
        <w:rPr>
          <w:lang w:val="fr-FR"/>
        </w:rPr>
        <w:tab/>
      </w:r>
    </w:p>
    <w:p w14:paraId="15367BD6" w14:textId="1345CB8F" w:rsidR="00370377" w:rsidRPr="006C05C2" w:rsidRDefault="00370377" w:rsidP="00370377">
      <w:pPr>
        <w:pStyle w:val="code"/>
        <w:rPr>
          <w:lang w:val="fr-FR"/>
        </w:rPr>
      </w:pPr>
      <w:r w:rsidRPr="006C05C2">
        <w:rPr>
          <w:lang w:val="fr-FR"/>
        </w:rPr>
        <w:t xml:space="preserve">    attr_list [0].id = SAI_DOT1BR_</w:t>
      </w:r>
      <w:r w:rsidR="006F3ADD" w:rsidRPr="006C05C2">
        <w:rPr>
          <w:lang w:val="fr-FR"/>
        </w:rPr>
        <w:t>ECID_FWD</w:t>
      </w:r>
      <w:r w:rsidRPr="006C05C2">
        <w:rPr>
          <w:lang w:val="fr-FR"/>
        </w:rPr>
        <w:t>_ENTRY_ATTR_PORT_LIST;</w:t>
      </w:r>
    </w:p>
    <w:p w14:paraId="6639860D" w14:textId="77777777" w:rsidR="00370377" w:rsidRPr="006C05C2" w:rsidRDefault="00370377" w:rsidP="00370377">
      <w:pPr>
        <w:pStyle w:val="code"/>
        <w:rPr>
          <w:lang w:val="fr-FR"/>
        </w:rPr>
      </w:pPr>
      <w:r w:rsidRPr="006C05C2">
        <w:rPr>
          <w:lang w:val="fr-FR"/>
        </w:rPr>
        <w:t xml:space="preserve">    attr_list [0].value.objlist.count = 1;</w:t>
      </w:r>
    </w:p>
    <w:p w14:paraId="47D87B3C" w14:textId="62E20A2E" w:rsidR="00370377" w:rsidRPr="006C05C2" w:rsidRDefault="00370377" w:rsidP="00370377">
      <w:pPr>
        <w:pStyle w:val="code"/>
        <w:rPr>
          <w:lang w:val="fr-FR"/>
        </w:rPr>
      </w:pPr>
      <w:r w:rsidRPr="006C05C2">
        <w:rPr>
          <w:lang w:val="fr-FR"/>
        </w:rPr>
        <w:t xml:space="preserve">    attr_list [0].value.objlist.list  = &amp;egress_port_id</w:t>
      </w:r>
      <w:r w:rsidR="006B5AB2" w:rsidRPr="006C05C2">
        <w:rPr>
          <w:lang w:val="fr-FR"/>
        </w:rPr>
        <w:t>_new</w:t>
      </w:r>
      <w:r w:rsidRPr="006C05C2">
        <w:rPr>
          <w:lang w:val="fr-FR"/>
        </w:rPr>
        <w:t xml:space="preserve">; </w:t>
      </w:r>
    </w:p>
    <w:p w14:paraId="56FC96D2" w14:textId="77777777" w:rsidR="00370377" w:rsidRPr="006C05C2" w:rsidRDefault="00370377" w:rsidP="00370377">
      <w:pPr>
        <w:pStyle w:val="code"/>
        <w:rPr>
          <w:lang w:val="fr-FR"/>
        </w:rPr>
      </w:pPr>
    </w:p>
    <w:p w14:paraId="3332D0F4" w14:textId="6EBD955B" w:rsidR="00370377" w:rsidRPr="006C05C2" w:rsidRDefault="00370377" w:rsidP="00370377">
      <w:pPr>
        <w:pStyle w:val="code"/>
        <w:rPr>
          <w:lang w:val="fr-FR"/>
        </w:rPr>
      </w:pPr>
      <w:r w:rsidRPr="006C05C2">
        <w:rPr>
          <w:lang w:val="fr-FR"/>
        </w:rPr>
        <w:t xml:space="preserve">    sai_set_dot1br_</w:t>
      </w:r>
      <w:r w:rsidR="006F3ADD" w:rsidRPr="006C05C2">
        <w:rPr>
          <w:lang w:val="fr-FR"/>
        </w:rPr>
        <w:t>ecid_fwd</w:t>
      </w:r>
      <w:r w:rsidRPr="006C05C2">
        <w:rPr>
          <w:lang w:val="fr-FR"/>
        </w:rPr>
        <w:t>_entry_fn (</w:t>
      </w:r>
      <w:r w:rsidR="006F3ADD" w:rsidRPr="006C05C2">
        <w:rPr>
          <w:lang w:val="fr-FR"/>
        </w:rPr>
        <w:t>ecid_fwd</w:t>
      </w:r>
      <w:r w:rsidRPr="006C05C2">
        <w:rPr>
          <w:lang w:val="fr-FR"/>
        </w:rPr>
        <w:t>_entry</w:t>
      </w:r>
      <w:r w:rsidR="00B03770" w:rsidRPr="006C05C2">
        <w:rPr>
          <w:lang w:val="fr-FR"/>
        </w:rPr>
        <w:t>_id</w:t>
      </w:r>
      <w:r w:rsidRPr="006C05C2">
        <w:rPr>
          <w:lang w:val="fr-FR"/>
        </w:rPr>
        <w:t>, attr_count, attr_list);</w:t>
      </w:r>
    </w:p>
    <w:p w14:paraId="3F86F23D" w14:textId="77777777" w:rsidR="00370377" w:rsidRPr="006C05C2" w:rsidRDefault="00370377" w:rsidP="00370377">
      <w:pPr>
        <w:pStyle w:val="code"/>
        <w:rPr>
          <w:lang w:val="fr-FR"/>
        </w:rPr>
      </w:pPr>
    </w:p>
    <w:p w14:paraId="3707E095" w14:textId="77777777" w:rsidR="00370377" w:rsidRPr="006C05C2" w:rsidRDefault="00370377" w:rsidP="00370377">
      <w:pPr>
        <w:rPr>
          <w:lang w:val="fr-FR"/>
        </w:rPr>
      </w:pPr>
      <w:bookmarkStart w:id="132" w:name="_GoBack"/>
    </w:p>
    <w:bookmarkEnd w:id="132"/>
    <w:p w14:paraId="443F867A" w14:textId="28C3D62B" w:rsidR="00370377" w:rsidRPr="00E31386" w:rsidRDefault="00814723" w:rsidP="00370377">
      <w:pPr>
        <w:rPr>
          <w:u w:val="single"/>
        </w:rPr>
      </w:pPr>
      <w:r w:rsidRPr="00E31386">
        <w:rPr>
          <w:u w:val="single"/>
        </w:rPr>
        <w:t xml:space="preserve">Modifying </w:t>
      </w:r>
      <w:r w:rsidR="00370377" w:rsidRPr="00E31386">
        <w:rPr>
          <w:u w:val="single"/>
        </w:rPr>
        <w:t xml:space="preserve">Multicast 802.1BR </w:t>
      </w:r>
      <w:r w:rsidR="006F3ADD">
        <w:rPr>
          <w:u w:val="single"/>
        </w:rPr>
        <w:t>ECID Forwarding</w:t>
      </w:r>
      <w:r w:rsidR="00370377" w:rsidRPr="00E31386">
        <w:rPr>
          <w:u w:val="single"/>
        </w:rPr>
        <w:t xml:space="preserve"> Entry</w:t>
      </w:r>
    </w:p>
    <w:p w14:paraId="5416C1B3" w14:textId="5DCFB1DB" w:rsidR="00370377" w:rsidRPr="00E31386" w:rsidRDefault="00370377" w:rsidP="00370377">
      <w:pPr>
        <w:pStyle w:val="code"/>
      </w:pPr>
      <w:r w:rsidRPr="00E31386">
        <w:t xml:space="preserve">    </w:t>
      </w:r>
      <w:r w:rsidR="00AC3DDE" w:rsidRPr="00E31386">
        <w:t>sai_object_id_t</w:t>
      </w:r>
      <w:r w:rsidRPr="00E31386">
        <w:t xml:space="preserve"> </w:t>
      </w:r>
      <w:r w:rsidR="00AC3DDE" w:rsidRPr="00E31386">
        <w:t xml:space="preserve">       </w:t>
      </w:r>
      <w:r w:rsidR="006F3ADD">
        <w:t>ecid_fwd</w:t>
      </w:r>
      <w:r w:rsidRPr="00E31386">
        <w:t>_entry</w:t>
      </w:r>
      <w:r w:rsidR="00AC3DDE" w:rsidRPr="00E31386">
        <w:t>_id</w:t>
      </w:r>
      <w:r w:rsidRPr="00E31386">
        <w:t>;</w:t>
      </w:r>
    </w:p>
    <w:p w14:paraId="0811BF88" w14:textId="56A7A14A" w:rsidR="00370377" w:rsidRDefault="00370377" w:rsidP="00370377">
      <w:pPr>
        <w:pStyle w:val="code"/>
        <w:rPr>
          <w:lang w:val="fr-FR"/>
        </w:rPr>
      </w:pPr>
      <w:r w:rsidRPr="00E31386">
        <w:t xml:space="preserve">    </w:t>
      </w:r>
      <w:r w:rsidRPr="00CD322D">
        <w:rPr>
          <w:lang w:val="fr-FR"/>
        </w:rPr>
        <w:t>sai_object_id_t        egress_port_id</w:t>
      </w:r>
      <w:r>
        <w:rPr>
          <w:lang w:val="fr-FR"/>
        </w:rPr>
        <w:t>_3</w:t>
      </w:r>
      <w:r w:rsidRPr="00CD322D">
        <w:rPr>
          <w:lang w:val="fr-FR"/>
        </w:rPr>
        <w:t>;</w:t>
      </w:r>
    </w:p>
    <w:p w14:paraId="2BED6D2B" w14:textId="6E6A7C0B" w:rsidR="00370377" w:rsidRDefault="00370377" w:rsidP="00370377">
      <w:pPr>
        <w:pStyle w:val="code"/>
        <w:rPr>
          <w:lang w:val="fr-FR"/>
        </w:rPr>
      </w:pPr>
      <w:r>
        <w:rPr>
          <w:lang w:val="fr-FR"/>
        </w:rPr>
        <w:t xml:space="preserve">    </w:t>
      </w:r>
      <w:r w:rsidRPr="00CD322D">
        <w:rPr>
          <w:lang w:val="fr-FR"/>
        </w:rPr>
        <w:t>sai_object_id_t        egress_port_id</w:t>
      </w:r>
      <w:r>
        <w:rPr>
          <w:lang w:val="fr-FR"/>
        </w:rPr>
        <w:t>_4</w:t>
      </w:r>
      <w:r w:rsidRPr="00CD322D">
        <w:rPr>
          <w:lang w:val="fr-FR"/>
        </w:rPr>
        <w:t>;</w:t>
      </w:r>
    </w:p>
    <w:p w14:paraId="1ECA8203" w14:textId="1C575D9B" w:rsidR="00370377" w:rsidRPr="00CD322D" w:rsidRDefault="00370377" w:rsidP="00370377">
      <w:pPr>
        <w:pStyle w:val="code"/>
        <w:rPr>
          <w:lang w:val="fr-FR"/>
        </w:rPr>
      </w:pPr>
      <w:r>
        <w:rPr>
          <w:lang w:val="fr-FR"/>
        </w:rPr>
        <w:t xml:space="preserve">    </w:t>
      </w:r>
      <w:r w:rsidRPr="00CD322D">
        <w:rPr>
          <w:lang w:val="fr-FR"/>
        </w:rPr>
        <w:t>sai_object_id_t        egress_port_id</w:t>
      </w:r>
      <w:r>
        <w:rPr>
          <w:lang w:val="fr-FR"/>
        </w:rPr>
        <w:t>_5</w:t>
      </w:r>
      <w:r w:rsidRPr="00CD322D">
        <w:rPr>
          <w:lang w:val="fr-FR"/>
        </w:rPr>
        <w:t>;</w:t>
      </w:r>
    </w:p>
    <w:p w14:paraId="671260F4" w14:textId="77777777" w:rsidR="00370377" w:rsidRPr="00CD322D" w:rsidRDefault="00370377" w:rsidP="00370377">
      <w:pPr>
        <w:pStyle w:val="code"/>
        <w:rPr>
          <w:lang w:val="fr-FR"/>
        </w:rPr>
      </w:pPr>
      <w:r w:rsidRPr="00CD322D">
        <w:rPr>
          <w:lang w:val="fr-FR"/>
        </w:rPr>
        <w:t xml:space="preserve">    sai_uint32_t           attr_count = 1;</w:t>
      </w:r>
    </w:p>
    <w:p w14:paraId="471E5605" w14:textId="77777777" w:rsidR="00370377" w:rsidRPr="00371EF7" w:rsidRDefault="00370377" w:rsidP="00370377">
      <w:pPr>
        <w:pStyle w:val="code"/>
        <w:rPr>
          <w:lang w:val="fr-FR"/>
        </w:rPr>
      </w:pPr>
      <w:r w:rsidRPr="00E42B53">
        <w:rPr>
          <w:lang w:val="fr-FR"/>
        </w:rPr>
        <w:t xml:space="preserve">    </w:t>
      </w:r>
      <w:r>
        <w:rPr>
          <w:lang w:val="fr-FR"/>
        </w:rPr>
        <w:t>sai_attribute_t        attr_list [1];</w:t>
      </w:r>
    </w:p>
    <w:p w14:paraId="71D6CE70" w14:textId="77777777" w:rsidR="00370377" w:rsidRDefault="00370377" w:rsidP="00370377">
      <w:pPr>
        <w:pStyle w:val="code"/>
        <w:tabs>
          <w:tab w:val="left" w:pos="934"/>
        </w:tabs>
        <w:rPr>
          <w:lang w:val="fr-FR"/>
        </w:rPr>
      </w:pPr>
      <w:r w:rsidRPr="00371EF7">
        <w:rPr>
          <w:lang w:val="fr-FR"/>
        </w:rPr>
        <w:t xml:space="preserve">    </w:t>
      </w:r>
      <w:r>
        <w:rPr>
          <w:lang w:val="fr-FR"/>
        </w:rPr>
        <w:tab/>
      </w:r>
    </w:p>
    <w:p w14:paraId="71AB08CF" w14:textId="77777777" w:rsidR="00370377" w:rsidRPr="00E31386" w:rsidRDefault="00370377" w:rsidP="00370377">
      <w:pPr>
        <w:pStyle w:val="code"/>
        <w:rPr>
          <w:lang w:val="fr-FR"/>
        </w:rPr>
      </w:pPr>
      <w:r w:rsidRPr="00E31386">
        <w:rPr>
          <w:lang w:val="fr-FR"/>
        </w:rPr>
        <w:t xml:space="preserve">    attr_list [0].value.objlist.list </w:t>
      </w:r>
    </w:p>
    <w:p w14:paraId="497DE65C" w14:textId="6CB62FEE" w:rsidR="00370377" w:rsidRPr="00E31386" w:rsidRDefault="00370377" w:rsidP="00370377">
      <w:pPr>
        <w:pStyle w:val="code"/>
        <w:rPr>
          <w:lang w:val="fr-FR"/>
        </w:rPr>
      </w:pPr>
      <w:r w:rsidRPr="00E31386">
        <w:rPr>
          <w:lang w:val="fr-FR"/>
        </w:rPr>
        <w:t xml:space="preserve">        = (sai_object_id_t *) calloc (3, sizeof (sai_object_id_t));</w:t>
      </w:r>
    </w:p>
    <w:p w14:paraId="7DFB2651" w14:textId="77777777" w:rsidR="00370377" w:rsidRPr="00E31386" w:rsidRDefault="00370377" w:rsidP="00370377">
      <w:pPr>
        <w:pStyle w:val="code"/>
        <w:rPr>
          <w:lang w:val="fr-FR"/>
        </w:rPr>
      </w:pPr>
      <w:r w:rsidRPr="00E31386">
        <w:rPr>
          <w:lang w:val="fr-FR"/>
        </w:rPr>
        <w:t xml:space="preserve"> </w:t>
      </w:r>
    </w:p>
    <w:p w14:paraId="26F9FBE5" w14:textId="7968D6A4" w:rsidR="00370377" w:rsidRPr="00E31386" w:rsidRDefault="00370377" w:rsidP="00370377">
      <w:pPr>
        <w:pStyle w:val="code"/>
        <w:rPr>
          <w:lang w:val="fr-FR"/>
        </w:rPr>
      </w:pPr>
      <w:r w:rsidRPr="00E31386">
        <w:rPr>
          <w:lang w:val="fr-FR"/>
        </w:rPr>
        <w:t xml:space="preserve">    attr_list [0].id = SAI_DOT1BR_</w:t>
      </w:r>
      <w:r w:rsidR="006F3ADD">
        <w:rPr>
          <w:lang w:val="fr-FR"/>
        </w:rPr>
        <w:t>ECID_FWD</w:t>
      </w:r>
      <w:r w:rsidRPr="00E31386">
        <w:rPr>
          <w:lang w:val="fr-FR"/>
        </w:rPr>
        <w:t>_ENTRY_ATTR_PORT_LIST;</w:t>
      </w:r>
    </w:p>
    <w:p w14:paraId="5F414D71" w14:textId="1F0234C9" w:rsidR="00370377" w:rsidRPr="00E31386" w:rsidRDefault="00370377" w:rsidP="00370377">
      <w:pPr>
        <w:pStyle w:val="code"/>
        <w:rPr>
          <w:lang w:val="fr-FR"/>
        </w:rPr>
      </w:pPr>
      <w:r w:rsidRPr="00E31386">
        <w:rPr>
          <w:lang w:val="fr-FR"/>
        </w:rPr>
        <w:t xml:space="preserve">    attr_list [0].value.objlist.count    = 3;</w:t>
      </w:r>
    </w:p>
    <w:p w14:paraId="6744CC4E" w14:textId="6EA8267B" w:rsidR="00370377" w:rsidRPr="00E31386" w:rsidRDefault="00370377" w:rsidP="00370377">
      <w:pPr>
        <w:pStyle w:val="code"/>
        <w:rPr>
          <w:lang w:val="fr-FR"/>
        </w:rPr>
      </w:pPr>
      <w:r w:rsidRPr="00E31386">
        <w:rPr>
          <w:lang w:val="fr-FR"/>
        </w:rPr>
        <w:t xml:space="preserve">    attr_list [0].value.objlist.list [0] = egress_port_id_3; </w:t>
      </w:r>
    </w:p>
    <w:p w14:paraId="555EA786" w14:textId="7C21EEE7" w:rsidR="00370377" w:rsidRPr="00E31386" w:rsidRDefault="00370377" w:rsidP="00370377">
      <w:pPr>
        <w:pStyle w:val="code"/>
        <w:rPr>
          <w:lang w:val="fr-FR"/>
        </w:rPr>
      </w:pPr>
      <w:r w:rsidRPr="00E31386">
        <w:rPr>
          <w:lang w:val="fr-FR"/>
        </w:rPr>
        <w:t xml:space="preserve">    attr_list [0].value.objlist.list [1] = egress_port_id_4;</w:t>
      </w:r>
    </w:p>
    <w:p w14:paraId="79F4F04E" w14:textId="73C603BD" w:rsidR="00370377" w:rsidRPr="00E31386" w:rsidRDefault="00370377" w:rsidP="00370377">
      <w:pPr>
        <w:pStyle w:val="code"/>
        <w:rPr>
          <w:lang w:val="fr-FR"/>
        </w:rPr>
      </w:pPr>
      <w:r w:rsidRPr="00E31386">
        <w:rPr>
          <w:lang w:val="fr-FR"/>
        </w:rPr>
        <w:t xml:space="preserve">    attr_list [0].value.objlist.list [2] = egress_port_id_5;</w:t>
      </w:r>
    </w:p>
    <w:p w14:paraId="44B3EAA7" w14:textId="77777777" w:rsidR="00370377" w:rsidRPr="00E31386" w:rsidRDefault="00370377" w:rsidP="00370377">
      <w:pPr>
        <w:pStyle w:val="code"/>
        <w:rPr>
          <w:lang w:val="fr-FR"/>
        </w:rPr>
      </w:pPr>
    </w:p>
    <w:p w14:paraId="414E4621" w14:textId="142B8EA0" w:rsidR="00370377" w:rsidRPr="00E31386" w:rsidRDefault="00370377" w:rsidP="00370377">
      <w:pPr>
        <w:pStyle w:val="code"/>
        <w:rPr>
          <w:lang w:val="fr-FR"/>
        </w:rPr>
      </w:pPr>
      <w:r w:rsidRPr="00E31386">
        <w:rPr>
          <w:lang w:val="fr-FR"/>
        </w:rPr>
        <w:t xml:space="preserve">    sai_set_dot1br_</w:t>
      </w:r>
      <w:r w:rsidR="006F3ADD">
        <w:rPr>
          <w:lang w:val="fr-FR"/>
        </w:rPr>
        <w:t>ecid_fwd</w:t>
      </w:r>
      <w:r w:rsidRPr="00E31386">
        <w:rPr>
          <w:lang w:val="fr-FR"/>
        </w:rPr>
        <w:t>_entry_fn (</w:t>
      </w:r>
      <w:r w:rsidR="006F3ADD">
        <w:rPr>
          <w:lang w:val="fr-FR"/>
        </w:rPr>
        <w:t>ecid_fwd</w:t>
      </w:r>
      <w:r w:rsidRPr="00E31386">
        <w:rPr>
          <w:lang w:val="fr-FR"/>
        </w:rPr>
        <w:t>_entry</w:t>
      </w:r>
      <w:r w:rsidR="00AC3DDE" w:rsidRPr="00E31386">
        <w:rPr>
          <w:lang w:val="fr-FR"/>
        </w:rPr>
        <w:t>_id</w:t>
      </w:r>
      <w:r w:rsidRPr="00E31386">
        <w:rPr>
          <w:lang w:val="fr-FR"/>
        </w:rPr>
        <w:t>, attr_count, attr_list);</w:t>
      </w:r>
    </w:p>
    <w:p w14:paraId="1183F34C" w14:textId="77777777" w:rsidR="00370377" w:rsidRPr="00E31386" w:rsidRDefault="00370377" w:rsidP="002B2C25">
      <w:pPr>
        <w:pStyle w:val="code"/>
        <w:rPr>
          <w:lang w:val="fr-FR"/>
        </w:rPr>
      </w:pPr>
    </w:p>
    <w:p w14:paraId="46687296" w14:textId="77777777" w:rsidR="002B2C25" w:rsidRPr="00E31386" w:rsidRDefault="002B2C25" w:rsidP="002B2C25">
      <w:pPr>
        <w:rPr>
          <w:lang w:val="fr-FR"/>
        </w:rPr>
      </w:pPr>
    </w:p>
    <w:p w14:paraId="531C9525" w14:textId="0EECC490" w:rsidR="003F3B9A" w:rsidRDefault="007F2BAA" w:rsidP="00C234E6">
      <w:pPr>
        <w:pStyle w:val="Heading3"/>
      </w:pPr>
      <w:bookmarkStart w:id="133" w:name="_Ref440048585"/>
      <w:bookmarkStart w:id="134" w:name="_Toc460680961"/>
      <w:r>
        <w:t>Deleting</w:t>
      </w:r>
      <w:r w:rsidR="003F3B9A">
        <w:t xml:space="preserve"> 802.1BR </w:t>
      </w:r>
      <w:r w:rsidR="006F3ADD">
        <w:t>ECID Forwarding</w:t>
      </w:r>
      <w:r w:rsidR="003F3B9A">
        <w:t xml:space="preserve"> Entry</w:t>
      </w:r>
      <w:bookmarkEnd w:id="133"/>
      <w:bookmarkEnd w:id="134"/>
    </w:p>
    <w:p w14:paraId="33B23143" w14:textId="229D9D68" w:rsidR="00E42B53" w:rsidRDefault="00E42B53" w:rsidP="00E42B53">
      <w:pPr>
        <w:pStyle w:val="code"/>
      </w:pPr>
      <w:r w:rsidRPr="00EE1969">
        <w:t xml:space="preserve">    </w:t>
      </w:r>
      <w:r w:rsidR="00237540">
        <w:t>sai_object_id_t</w:t>
      </w:r>
      <w:r>
        <w:t xml:space="preserve"> </w:t>
      </w:r>
      <w:r w:rsidR="006F3ADD">
        <w:t>ecid_fwd</w:t>
      </w:r>
      <w:r>
        <w:t>_entry</w:t>
      </w:r>
      <w:r w:rsidR="00237540">
        <w:t>_id</w:t>
      </w:r>
      <w:r w:rsidRPr="00EE1969">
        <w:t>;</w:t>
      </w:r>
    </w:p>
    <w:p w14:paraId="51D05E92" w14:textId="60453BCE" w:rsidR="00E42B53" w:rsidRPr="00E31386" w:rsidRDefault="00E42B53" w:rsidP="00E42B53">
      <w:pPr>
        <w:pStyle w:val="code"/>
      </w:pPr>
      <w:r w:rsidRPr="00E31386">
        <w:t xml:space="preserve">    </w:t>
      </w:r>
    </w:p>
    <w:p w14:paraId="3B305203" w14:textId="2FF2B235" w:rsidR="00E42B53" w:rsidRPr="00E31386" w:rsidRDefault="00E42B53" w:rsidP="00E42B53">
      <w:pPr>
        <w:pStyle w:val="code"/>
      </w:pPr>
      <w:r w:rsidRPr="00E31386">
        <w:t xml:space="preserve">    sai_remove_dot1br_</w:t>
      </w:r>
      <w:r w:rsidR="006F3ADD">
        <w:t>ecid_fwd</w:t>
      </w:r>
      <w:r w:rsidRPr="00E31386">
        <w:t>_entry_fn (</w:t>
      </w:r>
      <w:r w:rsidR="006F3ADD">
        <w:t>ecid_fwd</w:t>
      </w:r>
      <w:r w:rsidRPr="00E31386">
        <w:t>_entry</w:t>
      </w:r>
      <w:r w:rsidR="00237540" w:rsidRPr="00E31386">
        <w:t>_id</w:t>
      </w:r>
      <w:r w:rsidRPr="00E31386">
        <w:t>);</w:t>
      </w:r>
    </w:p>
    <w:p w14:paraId="47C70805" w14:textId="77777777" w:rsidR="00E42B53" w:rsidRPr="00E31386" w:rsidRDefault="00E42B53" w:rsidP="00E42B53">
      <w:pPr>
        <w:pStyle w:val="code"/>
      </w:pPr>
    </w:p>
    <w:p w14:paraId="6224AA9D" w14:textId="77777777" w:rsidR="00E42B53" w:rsidRPr="00E31386" w:rsidRDefault="00E42B53" w:rsidP="003F3B9A"/>
    <w:p w14:paraId="16D70D0E" w14:textId="77777777" w:rsidR="003F3B9A" w:rsidRPr="00E31386" w:rsidRDefault="003F3B9A" w:rsidP="003F3B9A"/>
    <w:p w14:paraId="04889E4E" w14:textId="082DB669" w:rsidR="00CC1F2F" w:rsidRPr="00E31386" w:rsidRDefault="00CC1F2F">
      <w:r w:rsidRPr="00E31386">
        <w:br w:type="page"/>
      </w:r>
    </w:p>
    <w:p w14:paraId="5CBB83BA" w14:textId="77777777" w:rsidR="00CC1F2F" w:rsidRPr="00E31386" w:rsidRDefault="00CC1F2F" w:rsidP="003F3B9A"/>
    <w:p w14:paraId="581155D7" w14:textId="17A87EA3" w:rsidR="00CC1F2F" w:rsidRDefault="00CC1F2F" w:rsidP="00CC1F2F">
      <w:pPr>
        <w:pStyle w:val="Heading1"/>
        <w:rPr>
          <w:lang w:val="fr-FR"/>
        </w:rPr>
      </w:pPr>
      <w:bookmarkStart w:id="135" w:name="_Toc460680962"/>
      <w:r>
        <w:rPr>
          <w:lang w:val="fr-FR"/>
        </w:rPr>
        <w:t>Summary of the Configurations</w:t>
      </w:r>
      <w:bookmarkEnd w:id="135"/>
    </w:p>
    <w:p w14:paraId="360EE605" w14:textId="77777777" w:rsidR="00CC1F2F" w:rsidRDefault="00CC1F2F" w:rsidP="00CC1F2F">
      <w:pPr>
        <w:rPr>
          <w:lang w:val="fr-FR"/>
        </w:rPr>
      </w:pPr>
    </w:p>
    <w:p w14:paraId="749B1E23" w14:textId="7DE01A20" w:rsidR="00CC1F2F" w:rsidRDefault="00CC1F2F" w:rsidP="009D369F">
      <w:pPr>
        <w:pStyle w:val="Heading2"/>
        <w:rPr>
          <w:lang w:val="fr-FR"/>
        </w:rPr>
      </w:pPr>
      <w:bookmarkStart w:id="136" w:name="_Toc460680963"/>
      <w:r>
        <w:rPr>
          <w:lang w:val="fr-FR"/>
        </w:rPr>
        <w:t>Configurations at CB</w:t>
      </w:r>
      <w:bookmarkEnd w:id="136"/>
    </w:p>
    <w:p w14:paraId="6D72B8C0" w14:textId="77777777" w:rsidR="00CC1F2F" w:rsidRDefault="00CC1F2F" w:rsidP="009D369F">
      <w:pPr>
        <w:rPr>
          <w:lang w:val="fr-FR"/>
        </w:rPr>
      </w:pPr>
    </w:p>
    <w:p w14:paraId="32C77122" w14:textId="284BF587" w:rsidR="006E69AB" w:rsidRPr="00F907E3" w:rsidRDefault="006E69AB" w:rsidP="009D369F">
      <w:r w:rsidRPr="00F907E3">
        <w:t>The Port connected to the PE is called as Cascading Port.</w:t>
      </w:r>
    </w:p>
    <w:p w14:paraId="65269482" w14:textId="36BAACC0" w:rsidR="00CC1F2F" w:rsidRDefault="00026814" w:rsidP="006E69AB">
      <w:pPr>
        <w:pStyle w:val="ListParagraph"/>
        <w:numPr>
          <w:ilvl w:val="0"/>
          <w:numId w:val="45"/>
        </w:numPr>
      </w:pPr>
      <w:r>
        <w:t xml:space="preserve">Create the 802.1BR Cascading Port. See Section </w:t>
      </w:r>
      <w:r>
        <w:fldChar w:fldCharType="begin"/>
      </w:r>
      <w:r>
        <w:instrText xml:space="preserve"> REF _Ref440048183 \r \h </w:instrText>
      </w:r>
      <w:r>
        <w:fldChar w:fldCharType="separate"/>
      </w:r>
      <w:ins w:id="137" w:author="Sivasankar, Ravikumar" w:date="2016-09-03T15:46:00Z">
        <w:r w:rsidR="005F5C9B">
          <w:t>6.3</w:t>
        </w:r>
        <w:r w:rsidR="005F5C9B">
          <w:t>.</w:t>
        </w:r>
        <w:r w:rsidR="005F5C9B">
          <w:t>2</w:t>
        </w:r>
      </w:ins>
      <w:del w:id="138" w:author="Sivasankar, Ravikumar" w:date="2016-09-03T15:46:00Z">
        <w:r w:rsidR="00C035F8" w:rsidDel="005F5C9B">
          <w:delText>4.3.2</w:delText>
        </w:r>
      </w:del>
      <w:r>
        <w:fldChar w:fldCharType="end"/>
      </w:r>
      <w:r>
        <w:t xml:space="preserve"> for configuration example.</w:t>
      </w:r>
    </w:p>
    <w:p w14:paraId="1E47B8C2" w14:textId="620F7FA7" w:rsidR="005F71C2" w:rsidRDefault="005F71C2" w:rsidP="006E69AB">
      <w:pPr>
        <w:pStyle w:val="ListParagraph"/>
        <w:numPr>
          <w:ilvl w:val="0"/>
          <w:numId w:val="45"/>
        </w:numPr>
      </w:pPr>
      <w:r>
        <w:t>Create the Extended Port using the Cascading Port and the ECID assigned to the remote PE Port</w:t>
      </w:r>
      <w:r w:rsidR="008B36AD">
        <w:t xml:space="preserve">. See Section </w:t>
      </w:r>
      <w:r w:rsidR="008B36AD">
        <w:fldChar w:fldCharType="begin"/>
      </w:r>
      <w:r w:rsidR="008B36AD">
        <w:instrText xml:space="preserve"> REF _Ref438592193 \r \h </w:instrText>
      </w:r>
      <w:r w:rsidR="008B36AD">
        <w:fldChar w:fldCharType="separate"/>
      </w:r>
      <w:ins w:id="139" w:author="Sivasankar, Ravikumar" w:date="2016-09-03T15:47:00Z">
        <w:r w:rsidR="005F5C9B">
          <w:t>6.1</w:t>
        </w:r>
      </w:ins>
      <w:del w:id="140" w:author="Sivasankar, Ravikumar" w:date="2016-09-03T15:47:00Z">
        <w:r w:rsidR="00C035F8" w:rsidDel="005F5C9B">
          <w:delText>4.1</w:delText>
        </w:r>
      </w:del>
      <w:r w:rsidR="008B36AD">
        <w:fldChar w:fldCharType="end"/>
      </w:r>
      <w:r w:rsidR="008B36AD">
        <w:t xml:space="preserve"> for configuration example.</w:t>
      </w:r>
    </w:p>
    <w:p w14:paraId="6CF3D0FE" w14:textId="3E285EFE" w:rsidR="00393E29" w:rsidRDefault="00393E29" w:rsidP="006E69AB">
      <w:pPr>
        <w:pStyle w:val="ListParagraph"/>
        <w:numPr>
          <w:ilvl w:val="0"/>
          <w:numId w:val="45"/>
        </w:numPr>
      </w:pPr>
      <w:r>
        <w:t xml:space="preserve">Assign Flooding ECID to the Vlans. See Section </w:t>
      </w:r>
      <w:r>
        <w:fldChar w:fldCharType="begin"/>
      </w:r>
      <w:r>
        <w:instrText xml:space="preserve"> REF _Ref441762432 \r \h </w:instrText>
      </w:r>
      <w:r>
        <w:fldChar w:fldCharType="separate"/>
      </w:r>
      <w:ins w:id="141" w:author="Sivasankar, Ravikumar" w:date="2016-09-03T15:47:00Z">
        <w:r w:rsidR="005F5C9B">
          <w:t>6.2.2</w:t>
        </w:r>
      </w:ins>
      <w:del w:id="142" w:author="Sivasankar, Ravikumar" w:date="2016-09-03T15:47:00Z">
        <w:r w:rsidR="00C035F8" w:rsidDel="005F5C9B">
          <w:delText>4.2.2</w:delText>
        </w:r>
      </w:del>
      <w:r>
        <w:fldChar w:fldCharType="end"/>
      </w:r>
      <w:r>
        <w:t xml:space="preserve"> for configuration example.</w:t>
      </w:r>
    </w:p>
    <w:p w14:paraId="1BC0CDF4" w14:textId="25B8760F" w:rsidR="00A3427E" w:rsidRDefault="00A3427E" w:rsidP="006E69AB">
      <w:pPr>
        <w:pStyle w:val="ListParagraph"/>
        <w:numPr>
          <w:ilvl w:val="0"/>
          <w:numId w:val="45"/>
        </w:numPr>
      </w:pPr>
      <w:r>
        <w:t xml:space="preserve">Assign CB Extended Ports to the Vlans. See Section </w:t>
      </w:r>
      <w:r>
        <w:fldChar w:fldCharType="begin"/>
      </w:r>
      <w:r>
        <w:instrText xml:space="preserve"> REF _Ref441762359 \r \h </w:instrText>
      </w:r>
      <w:r>
        <w:fldChar w:fldCharType="separate"/>
      </w:r>
      <w:ins w:id="143" w:author="Sivasankar, Ravikumar" w:date="2016-09-03T15:47:00Z">
        <w:r w:rsidR="005F5C9B">
          <w:t>6.2.1</w:t>
        </w:r>
      </w:ins>
      <w:del w:id="144" w:author="Sivasankar, Ravikumar" w:date="2016-09-03T15:47:00Z">
        <w:r w:rsidR="00C035F8" w:rsidDel="005F5C9B">
          <w:delText>4.2.1</w:delText>
        </w:r>
      </w:del>
      <w:r>
        <w:fldChar w:fldCharType="end"/>
      </w:r>
      <w:r>
        <w:t xml:space="preserve"> for configuration example.</w:t>
      </w:r>
    </w:p>
    <w:p w14:paraId="204C7A9E" w14:textId="601D04A5" w:rsidR="006E69AB" w:rsidRDefault="006E69AB" w:rsidP="006E69AB">
      <w:pPr>
        <w:ind w:left="360"/>
      </w:pPr>
    </w:p>
    <w:p w14:paraId="13043E93" w14:textId="24E15795" w:rsidR="00892293" w:rsidRDefault="00892293" w:rsidP="00892293">
      <w:pPr>
        <w:pStyle w:val="Heading2"/>
      </w:pPr>
      <w:bookmarkStart w:id="145" w:name="_Toc460680964"/>
      <w:r>
        <w:t>Configurations at PE</w:t>
      </w:r>
      <w:bookmarkEnd w:id="145"/>
    </w:p>
    <w:p w14:paraId="7A129581" w14:textId="77777777" w:rsidR="002B2116" w:rsidRDefault="002B2116" w:rsidP="002B2116"/>
    <w:p w14:paraId="5258D4BE" w14:textId="77777777" w:rsidR="00815578" w:rsidRDefault="002B2116" w:rsidP="002B2116">
      <w:r>
        <w:t>The Port connected to the CB is called as Upstream Port.</w:t>
      </w:r>
    </w:p>
    <w:p w14:paraId="03A7CD93" w14:textId="77777777" w:rsidR="00815578" w:rsidRDefault="00815578" w:rsidP="002B2116">
      <w:r>
        <w:t>The Ports connected to the Hosts are called Access Ports.</w:t>
      </w:r>
    </w:p>
    <w:p w14:paraId="35FE77A4" w14:textId="37F1AF26" w:rsidR="002B2116" w:rsidRDefault="00815578" w:rsidP="002B2116">
      <w:r>
        <w:t xml:space="preserve">A PE can be connected to a downstream PE (This is not shown in the topology diagram in </w:t>
      </w:r>
      <w:ins w:id="146" w:author="Sivasankar, Ravikumar" w:date="2016-09-03T15:48:00Z">
        <w:r w:rsidR="00136B09">
          <w:t xml:space="preserve">Section </w:t>
        </w:r>
        <w:r w:rsidR="00136B09">
          <w:fldChar w:fldCharType="begin"/>
        </w:r>
        <w:r w:rsidR="00136B09">
          <w:instrText xml:space="preserve"> REF _Ref438593242 \r \h </w:instrText>
        </w:r>
      </w:ins>
      <w:r w:rsidR="00136B09">
        <w:fldChar w:fldCharType="separate"/>
      </w:r>
      <w:ins w:id="147" w:author="Sivasankar, Ravikumar" w:date="2016-09-03T15:48:00Z">
        <w:r w:rsidR="00136B09">
          <w:t>2</w:t>
        </w:r>
        <w:r w:rsidR="00136B09">
          <w:fldChar w:fldCharType="end"/>
        </w:r>
      </w:ins>
      <w:del w:id="148" w:author="Sivasankar, Ravikumar" w:date="2016-09-03T15:49:00Z">
        <w:r w:rsidDel="00136B09">
          <w:delText xml:space="preserve">Section </w:delText>
        </w:r>
        <w:r w:rsidDel="00136B09">
          <w:fldChar w:fldCharType="begin"/>
        </w:r>
        <w:r w:rsidDel="00136B09">
          <w:delInstrText xml:space="preserve"> REF _Ref438593242 \r \h </w:delInstrText>
        </w:r>
        <w:r w:rsidDel="00136B09">
          <w:fldChar w:fldCharType="separate"/>
        </w:r>
        <w:r w:rsidDel="00136B09">
          <w:delText>2</w:delText>
        </w:r>
        <w:r w:rsidDel="00136B09">
          <w:fldChar w:fldCharType="end"/>
        </w:r>
      </w:del>
      <w:r>
        <w:t xml:space="preserve">). These Ports are called Cascading Ports.  </w:t>
      </w:r>
    </w:p>
    <w:p w14:paraId="0F3F7CEE" w14:textId="32820483" w:rsidR="002B2116" w:rsidRDefault="00CB0568" w:rsidP="002B2116">
      <w:pPr>
        <w:pStyle w:val="ListParagraph"/>
        <w:numPr>
          <w:ilvl w:val="0"/>
          <w:numId w:val="45"/>
        </w:numPr>
      </w:pPr>
      <w:r>
        <w:t xml:space="preserve">Create 802.1BR Upstream Port. See Section </w:t>
      </w:r>
      <w:r>
        <w:fldChar w:fldCharType="begin"/>
      </w:r>
      <w:r>
        <w:instrText xml:space="preserve"> REF _Ref440048302 \r \h </w:instrText>
      </w:r>
      <w:r>
        <w:fldChar w:fldCharType="separate"/>
      </w:r>
      <w:ins w:id="149" w:author="Sivasankar, Ravikumar" w:date="2016-09-03T15:47:00Z">
        <w:r w:rsidR="005F5C9B">
          <w:t>6.3.1</w:t>
        </w:r>
      </w:ins>
      <w:del w:id="150" w:author="Sivasankar, Ravikumar" w:date="2016-09-03T15:47:00Z">
        <w:r w:rsidR="00C035F8" w:rsidDel="005F5C9B">
          <w:delText>4.3.1</w:delText>
        </w:r>
      </w:del>
      <w:r>
        <w:fldChar w:fldCharType="end"/>
      </w:r>
      <w:r>
        <w:t xml:space="preserve"> for configuration example.</w:t>
      </w:r>
    </w:p>
    <w:p w14:paraId="483B1428" w14:textId="40F3E95C" w:rsidR="000E2B9D" w:rsidRDefault="00084E16" w:rsidP="002B2116">
      <w:pPr>
        <w:pStyle w:val="ListParagraph"/>
        <w:numPr>
          <w:ilvl w:val="0"/>
          <w:numId w:val="45"/>
        </w:numPr>
      </w:pPr>
      <w:r>
        <w:t>Create 802.1BR Cascading Port</w:t>
      </w:r>
      <w:r w:rsidR="00322E87">
        <w:t>(s)</w:t>
      </w:r>
      <w:r>
        <w:t xml:space="preserve">. See Section </w:t>
      </w:r>
      <w:r>
        <w:fldChar w:fldCharType="begin"/>
      </w:r>
      <w:r>
        <w:instrText xml:space="preserve"> REF _Ref440048183 \r \h </w:instrText>
      </w:r>
      <w:r>
        <w:fldChar w:fldCharType="separate"/>
      </w:r>
      <w:ins w:id="151" w:author="Sivasankar, Ravikumar" w:date="2016-09-03T15:47:00Z">
        <w:r w:rsidR="005F5C9B">
          <w:t>6.3.2</w:t>
        </w:r>
      </w:ins>
      <w:del w:id="152" w:author="Sivasankar, Ravikumar" w:date="2016-09-03T15:47:00Z">
        <w:r w:rsidR="00C035F8" w:rsidDel="005F5C9B">
          <w:delText>4.3.2</w:delText>
        </w:r>
      </w:del>
      <w:r>
        <w:fldChar w:fldCharType="end"/>
      </w:r>
      <w:r>
        <w:t xml:space="preserve"> for configuration example.</w:t>
      </w:r>
    </w:p>
    <w:p w14:paraId="7513E019" w14:textId="684C4B1B" w:rsidR="002B2116" w:rsidRDefault="00322E87" w:rsidP="002B2116">
      <w:pPr>
        <w:pStyle w:val="ListParagraph"/>
        <w:numPr>
          <w:ilvl w:val="0"/>
          <w:numId w:val="45"/>
        </w:numPr>
      </w:pPr>
      <w:r>
        <w:t xml:space="preserve">Create 802.1BR Access Port(s). See Section </w:t>
      </w:r>
      <w:r>
        <w:fldChar w:fldCharType="begin"/>
      </w:r>
      <w:r>
        <w:instrText xml:space="preserve"> REF _Ref440048431 \r \h </w:instrText>
      </w:r>
      <w:r>
        <w:fldChar w:fldCharType="separate"/>
      </w:r>
      <w:ins w:id="153" w:author="Sivasankar, Ravikumar" w:date="2016-09-03T15:47:00Z">
        <w:r w:rsidR="005F5C9B">
          <w:t>6.3.3</w:t>
        </w:r>
      </w:ins>
      <w:del w:id="154" w:author="Sivasankar, Ravikumar" w:date="2016-09-03T15:47:00Z">
        <w:r w:rsidR="00C035F8" w:rsidDel="005F5C9B">
          <w:delText>4.3.3</w:delText>
        </w:r>
      </w:del>
      <w:r>
        <w:fldChar w:fldCharType="end"/>
      </w:r>
      <w:r>
        <w:t xml:space="preserve"> for configuration example.</w:t>
      </w:r>
    </w:p>
    <w:p w14:paraId="321208D2" w14:textId="51EA3F19" w:rsidR="005B53BF" w:rsidRDefault="005B53BF" w:rsidP="002B2116">
      <w:pPr>
        <w:pStyle w:val="ListParagraph"/>
        <w:numPr>
          <w:ilvl w:val="0"/>
          <w:numId w:val="45"/>
        </w:numPr>
      </w:pPr>
      <w:r>
        <w:t xml:space="preserve">Set the Host Port PCP to the value that is to be inserted in the ETAG header of the received frames.  See Section </w:t>
      </w:r>
      <w:r w:rsidR="00322E87">
        <w:fldChar w:fldCharType="begin"/>
      </w:r>
      <w:r w:rsidR="00322E87">
        <w:instrText xml:space="preserve"> REF _Ref438593516 \r \h </w:instrText>
      </w:r>
      <w:r w:rsidR="00322E87">
        <w:fldChar w:fldCharType="separate"/>
      </w:r>
      <w:ins w:id="155" w:author="Sivasankar, Ravikumar" w:date="2016-09-03T15:48:00Z">
        <w:r w:rsidR="005F5C9B">
          <w:t>6.3.6</w:t>
        </w:r>
      </w:ins>
      <w:del w:id="156" w:author="Sivasankar, Ravikumar" w:date="2016-09-03T15:48:00Z">
        <w:r w:rsidR="00C035F8" w:rsidDel="005F5C9B">
          <w:delText>4.3.6</w:delText>
        </w:r>
      </w:del>
      <w:r w:rsidR="00322E87">
        <w:fldChar w:fldCharType="end"/>
      </w:r>
      <w:r>
        <w:t xml:space="preserve"> for configuration example.</w:t>
      </w:r>
    </w:p>
    <w:p w14:paraId="659B1066" w14:textId="22837854" w:rsidR="005B53BF" w:rsidRDefault="005B53BF" w:rsidP="005B53BF">
      <w:pPr>
        <w:pStyle w:val="ListParagraph"/>
        <w:numPr>
          <w:ilvl w:val="0"/>
          <w:numId w:val="45"/>
        </w:numPr>
      </w:pPr>
      <w:r>
        <w:t xml:space="preserve">Set the Host Port DEI to the value that is to be inserted in the ETAG header of the received frames.  See Section </w:t>
      </w:r>
      <w:r w:rsidR="00322E87">
        <w:fldChar w:fldCharType="begin"/>
      </w:r>
      <w:r w:rsidR="00322E87">
        <w:instrText xml:space="preserve"> REF _Ref438593556 \r \h </w:instrText>
      </w:r>
      <w:r w:rsidR="00322E87">
        <w:fldChar w:fldCharType="separate"/>
      </w:r>
      <w:ins w:id="157" w:author="Sivasankar, Ravikumar" w:date="2016-09-03T15:48:00Z">
        <w:r w:rsidR="005F5C9B">
          <w:t>6.3.7</w:t>
        </w:r>
      </w:ins>
      <w:del w:id="158" w:author="Sivasankar, Ravikumar" w:date="2016-09-03T15:48:00Z">
        <w:r w:rsidR="00C035F8" w:rsidDel="005F5C9B">
          <w:delText>4.3.7</w:delText>
        </w:r>
      </w:del>
      <w:r w:rsidR="00322E87">
        <w:fldChar w:fldCharType="end"/>
      </w:r>
      <w:r>
        <w:t xml:space="preserve"> for configuration example.</w:t>
      </w:r>
    </w:p>
    <w:p w14:paraId="768C0D71" w14:textId="50C3FD7A" w:rsidR="0040299F" w:rsidRDefault="0040299F" w:rsidP="005B53BF">
      <w:pPr>
        <w:pStyle w:val="ListParagraph"/>
        <w:numPr>
          <w:ilvl w:val="0"/>
          <w:numId w:val="45"/>
        </w:numPr>
      </w:pPr>
      <w:r>
        <w:t>Install</w:t>
      </w:r>
      <w:r w:rsidR="00322E87">
        <w:t>/Remove</w:t>
      </w:r>
      <w:r>
        <w:t xml:space="preserve"> 802.1BR entries in the ECID forwarding table. See Sections </w:t>
      </w:r>
      <w:r w:rsidR="00322E87">
        <w:fldChar w:fldCharType="begin"/>
      </w:r>
      <w:r w:rsidR="00322E87">
        <w:instrText xml:space="preserve"> REF _Ref438595349 \r \h </w:instrText>
      </w:r>
      <w:r w:rsidR="00322E87">
        <w:fldChar w:fldCharType="separate"/>
      </w:r>
      <w:ins w:id="159" w:author="Sivasankar, Ravikumar" w:date="2016-09-03T15:48:00Z">
        <w:r w:rsidR="005F5C9B">
          <w:t>6.5.1</w:t>
        </w:r>
      </w:ins>
      <w:del w:id="160" w:author="Sivasankar, Ravikumar" w:date="2016-09-03T15:48:00Z">
        <w:r w:rsidR="00C035F8" w:rsidDel="005F5C9B">
          <w:delText>4.5.1</w:delText>
        </w:r>
      </w:del>
      <w:r w:rsidR="00322E87">
        <w:fldChar w:fldCharType="end"/>
      </w:r>
      <w:r w:rsidR="00322E87">
        <w:t xml:space="preserve">, </w:t>
      </w:r>
      <w:r w:rsidR="00322E87">
        <w:fldChar w:fldCharType="begin"/>
      </w:r>
      <w:r w:rsidR="00322E87">
        <w:instrText xml:space="preserve"> REF _Ref438595373 \r \h </w:instrText>
      </w:r>
      <w:r w:rsidR="00322E87">
        <w:fldChar w:fldCharType="separate"/>
      </w:r>
      <w:ins w:id="161" w:author="Sivasankar, Ravikumar" w:date="2016-09-03T15:48:00Z">
        <w:r w:rsidR="005F5C9B">
          <w:t>6.5.2</w:t>
        </w:r>
      </w:ins>
      <w:del w:id="162" w:author="Sivasankar, Ravikumar" w:date="2016-09-03T15:48:00Z">
        <w:r w:rsidR="00C035F8" w:rsidDel="005F5C9B">
          <w:delText>4.5.2</w:delText>
        </w:r>
      </w:del>
      <w:r w:rsidR="00322E87">
        <w:fldChar w:fldCharType="end"/>
      </w:r>
      <w:r>
        <w:t xml:space="preserve"> and </w:t>
      </w:r>
      <w:r w:rsidR="00322E87">
        <w:fldChar w:fldCharType="begin"/>
      </w:r>
      <w:r w:rsidR="00322E87">
        <w:instrText xml:space="preserve"> REF _Ref440048585 \r \h </w:instrText>
      </w:r>
      <w:r w:rsidR="00322E87">
        <w:fldChar w:fldCharType="separate"/>
      </w:r>
      <w:ins w:id="163" w:author="Sivasankar, Ravikumar" w:date="2016-09-03T15:48:00Z">
        <w:r w:rsidR="005F5C9B">
          <w:t>6.5.3</w:t>
        </w:r>
      </w:ins>
      <w:del w:id="164" w:author="Sivasankar, Ravikumar" w:date="2016-09-03T15:48:00Z">
        <w:r w:rsidR="00C035F8" w:rsidDel="005F5C9B">
          <w:delText>4.5.3</w:delText>
        </w:r>
      </w:del>
      <w:r w:rsidR="00322E87">
        <w:fldChar w:fldCharType="end"/>
      </w:r>
      <w:r>
        <w:t>.</w:t>
      </w:r>
    </w:p>
    <w:p w14:paraId="23235B4C" w14:textId="18613E2D" w:rsidR="005B53BF" w:rsidRPr="002B2116" w:rsidRDefault="005B53BF" w:rsidP="00160F8B">
      <w:pPr>
        <w:pStyle w:val="ListParagraph"/>
      </w:pPr>
    </w:p>
    <w:sectPr w:rsidR="005B53BF" w:rsidRPr="002B2116" w:rsidSect="002D481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6D28A" w14:textId="77777777" w:rsidR="00E03A85" w:rsidRDefault="00E03A85" w:rsidP="002A5AF4">
      <w:pPr>
        <w:spacing w:after="0" w:line="240" w:lineRule="auto"/>
      </w:pPr>
      <w:r>
        <w:separator/>
      </w:r>
    </w:p>
  </w:endnote>
  <w:endnote w:type="continuationSeparator" w:id="0">
    <w:p w14:paraId="0BCBAEA2" w14:textId="77777777" w:rsidR="00E03A85" w:rsidRDefault="00E03A85" w:rsidP="002A5AF4">
      <w:pPr>
        <w:spacing w:after="0" w:line="240" w:lineRule="auto"/>
      </w:pPr>
      <w:r>
        <w:continuationSeparator/>
      </w:r>
    </w:p>
  </w:endnote>
  <w:endnote w:type="continuationNotice" w:id="1">
    <w:p w14:paraId="6933D61E" w14:textId="77777777" w:rsidR="00E03A85" w:rsidRDefault="00E03A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E40C2" w14:textId="77777777" w:rsidR="00D2273A" w:rsidRDefault="00D227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D2273A" w:rsidRDefault="00D2273A">
    <w:pPr>
      <w:pStyle w:val="Footer"/>
    </w:pPr>
  </w:p>
  <w:p w14:paraId="0B495597" w14:textId="77777777" w:rsidR="00D2273A" w:rsidRDefault="00D227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9830" w14:textId="77777777" w:rsidR="00D2273A" w:rsidRDefault="00D227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4F96507F" w:rsidR="00D2273A" w:rsidRDefault="00D2273A">
        <w:pPr>
          <w:pStyle w:val="Footer"/>
        </w:pPr>
        <w:r>
          <w:t xml:space="preserve">Page | </w:t>
        </w:r>
        <w:r>
          <w:fldChar w:fldCharType="begin"/>
        </w:r>
        <w:r>
          <w:instrText xml:space="preserve"> PAGE   \* MERGEFORMAT </w:instrText>
        </w:r>
        <w:r>
          <w:fldChar w:fldCharType="separate"/>
        </w:r>
        <w:r w:rsidR="006C05C2">
          <w:rPr>
            <w:noProof/>
          </w:rPr>
          <w:t>i</w:t>
        </w:r>
        <w:r>
          <w:rPr>
            <w:noProof/>
          </w:rPr>
          <w:fldChar w:fldCharType="end"/>
        </w:r>
      </w:p>
    </w:sdtContent>
  </w:sdt>
  <w:p w14:paraId="6BF87303" w14:textId="77777777" w:rsidR="00D2273A" w:rsidRDefault="00D2273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D2273A" w:rsidRDefault="00D2273A">
    <w:pPr>
      <w:pStyle w:val="Footer"/>
      <w:jc w:val="center"/>
    </w:pPr>
  </w:p>
  <w:p w14:paraId="71EF6CE8" w14:textId="77777777" w:rsidR="00D2273A" w:rsidRDefault="00D2273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07B2001F" w:rsidR="00D2273A" w:rsidRDefault="00D2273A">
        <w:pPr>
          <w:pStyle w:val="Footer"/>
        </w:pPr>
        <w:r>
          <w:t xml:space="preserve">Page | </w:t>
        </w:r>
        <w:r>
          <w:fldChar w:fldCharType="begin"/>
        </w:r>
        <w:r>
          <w:instrText xml:space="preserve"> PAGE   \* MERGEFORMAT </w:instrText>
        </w:r>
        <w:r>
          <w:fldChar w:fldCharType="separate"/>
        </w:r>
        <w:r w:rsidR="006C05C2">
          <w:rPr>
            <w:noProof/>
          </w:rPr>
          <w:t>22</w:t>
        </w:r>
        <w:r>
          <w:rPr>
            <w:noProof/>
          </w:rPr>
          <w:fldChar w:fldCharType="end"/>
        </w:r>
      </w:p>
    </w:sdtContent>
  </w:sdt>
  <w:p w14:paraId="59F8938E" w14:textId="77777777" w:rsidR="00D2273A" w:rsidRDefault="00D22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7EF09" w14:textId="77777777" w:rsidR="00E03A85" w:rsidRDefault="00E03A85" w:rsidP="002A5AF4">
      <w:pPr>
        <w:spacing w:after="0" w:line="240" w:lineRule="auto"/>
      </w:pPr>
      <w:r>
        <w:separator/>
      </w:r>
    </w:p>
  </w:footnote>
  <w:footnote w:type="continuationSeparator" w:id="0">
    <w:p w14:paraId="164C47A1" w14:textId="77777777" w:rsidR="00E03A85" w:rsidRDefault="00E03A85" w:rsidP="002A5AF4">
      <w:pPr>
        <w:spacing w:after="0" w:line="240" w:lineRule="auto"/>
      </w:pPr>
      <w:r>
        <w:continuationSeparator/>
      </w:r>
    </w:p>
  </w:footnote>
  <w:footnote w:type="continuationNotice" w:id="1">
    <w:p w14:paraId="3D15FA2B" w14:textId="77777777" w:rsidR="00E03A85" w:rsidRDefault="00E03A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EFB37" w14:textId="77777777" w:rsidR="00D2273A" w:rsidRDefault="00D227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8692265"/>
      <w:docPartObj>
        <w:docPartGallery w:val="Page Numbers (Top of Page)"/>
        <w:docPartUnique/>
      </w:docPartObj>
    </w:sdtPr>
    <w:sdtEndPr>
      <w:rPr>
        <w:noProof/>
      </w:rPr>
    </w:sdtEndPr>
    <w:sdtContent>
      <w:p w14:paraId="3130FD03" w14:textId="25CB3F08" w:rsidR="00D2273A" w:rsidRDefault="00D2273A">
        <w:pPr>
          <w:pStyle w:val="Header"/>
          <w:jc w:val="center"/>
        </w:pPr>
      </w:p>
    </w:sdtContent>
  </w:sdt>
  <w:p w14:paraId="3B6FD9CE" w14:textId="77777777" w:rsidR="00D2273A" w:rsidRDefault="00D227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1FA8" w14:textId="77777777" w:rsidR="00D2273A" w:rsidRDefault="00D227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4679"/>
    <w:multiLevelType w:val="hybridMultilevel"/>
    <w:tmpl w:val="AB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64B"/>
    <w:multiLevelType w:val="hybridMultilevel"/>
    <w:tmpl w:val="4CAA6D78"/>
    <w:lvl w:ilvl="0" w:tplc="D5CC844E">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007C6"/>
    <w:multiLevelType w:val="hybridMultilevel"/>
    <w:tmpl w:val="B9F4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DD3C7B"/>
    <w:multiLevelType w:val="hybridMultilevel"/>
    <w:tmpl w:val="D578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32FB2"/>
    <w:multiLevelType w:val="hybridMultilevel"/>
    <w:tmpl w:val="14E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D57A5"/>
    <w:multiLevelType w:val="hybridMultilevel"/>
    <w:tmpl w:val="3FE46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E549B5"/>
    <w:multiLevelType w:val="hybridMultilevel"/>
    <w:tmpl w:val="97A051A8"/>
    <w:lvl w:ilvl="0" w:tplc="0409000F">
      <w:start w:val="1"/>
      <w:numFmt w:val="decimal"/>
      <w:lvlText w:val="%1."/>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F4F72"/>
    <w:multiLevelType w:val="hybridMultilevel"/>
    <w:tmpl w:val="3E548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943E4"/>
    <w:multiLevelType w:val="multilevel"/>
    <w:tmpl w:val="76E83C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A165A"/>
    <w:multiLevelType w:val="hybridMultilevel"/>
    <w:tmpl w:val="19E60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74A82"/>
    <w:multiLevelType w:val="hybridMultilevel"/>
    <w:tmpl w:val="59B631D2"/>
    <w:lvl w:ilvl="0" w:tplc="0409000F">
      <w:start w:val="1"/>
      <w:numFmt w:val="decimal"/>
      <w:lvlText w:val="%1."/>
      <w:lvlJc w:val="left"/>
      <w:pPr>
        <w:ind w:left="6549" w:hanging="360"/>
      </w:pPr>
    </w:lvl>
    <w:lvl w:ilvl="1" w:tplc="04090019" w:tentative="1">
      <w:start w:val="1"/>
      <w:numFmt w:val="lowerLetter"/>
      <w:lvlText w:val="%2."/>
      <w:lvlJc w:val="left"/>
      <w:pPr>
        <w:ind w:left="7269" w:hanging="360"/>
      </w:pPr>
    </w:lvl>
    <w:lvl w:ilvl="2" w:tplc="0409001B" w:tentative="1">
      <w:start w:val="1"/>
      <w:numFmt w:val="lowerRoman"/>
      <w:lvlText w:val="%3."/>
      <w:lvlJc w:val="right"/>
      <w:pPr>
        <w:ind w:left="7989" w:hanging="180"/>
      </w:pPr>
    </w:lvl>
    <w:lvl w:ilvl="3" w:tplc="0409000F" w:tentative="1">
      <w:start w:val="1"/>
      <w:numFmt w:val="decimal"/>
      <w:lvlText w:val="%4."/>
      <w:lvlJc w:val="left"/>
      <w:pPr>
        <w:ind w:left="8709" w:hanging="360"/>
      </w:pPr>
    </w:lvl>
    <w:lvl w:ilvl="4" w:tplc="04090019" w:tentative="1">
      <w:start w:val="1"/>
      <w:numFmt w:val="lowerLetter"/>
      <w:lvlText w:val="%5."/>
      <w:lvlJc w:val="left"/>
      <w:pPr>
        <w:ind w:left="9429" w:hanging="360"/>
      </w:pPr>
    </w:lvl>
    <w:lvl w:ilvl="5" w:tplc="0409001B" w:tentative="1">
      <w:start w:val="1"/>
      <w:numFmt w:val="lowerRoman"/>
      <w:lvlText w:val="%6."/>
      <w:lvlJc w:val="right"/>
      <w:pPr>
        <w:ind w:left="10149" w:hanging="180"/>
      </w:pPr>
    </w:lvl>
    <w:lvl w:ilvl="6" w:tplc="0409000F" w:tentative="1">
      <w:start w:val="1"/>
      <w:numFmt w:val="decimal"/>
      <w:lvlText w:val="%7."/>
      <w:lvlJc w:val="left"/>
      <w:pPr>
        <w:ind w:left="10869" w:hanging="360"/>
      </w:pPr>
    </w:lvl>
    <w:lvl w:ilvl="7" w:tplc="04090019" w:tentative="1">
      <w:start w:val="1"/>
      <w:numFmt w:val="lowerLetter"/>
      <w:lvlText w:val="%8."/>
      <w:lvlJc w:val="left"/>
      <w:pPr>
        <w:ind w:left="11589" w:hanging="360"/>
      </w:pPr>
    </w:lvl>
    <w:lvl w:ilvl="8" w:tplc="0409001B" w:tentative="1">
      <w:start w:val="1"/>
      <w:numFmt w:val="lowerRoman"/>
      <w:lvlText w:val="%9."/>
      <w:lvlJc w:val="right"/>
      <w:pPr>
        <w:ind w:left="12309" w:hanging="180"/>
      </w:pPr>
    </w:lvl>
  </w:abstractNum>
  <w:abstractNum w:abstractNumId="22" w15:restartNumberingAfterBreak="0">
    <w:nsid w:val="4C743F51"/>
    <w:multiLevelType w:val="hybridMultilevel"/>
    <w:tmpl w:val="3E28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4"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9"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30"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CB3C31"/>
    <w:multiLevelType w:val="multilevel"/>
    <w:tmpl w:val="92346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1981A04"/>
    <w:multiLevelType w:val="hybridMultilevel"/>
    <w:tmpl w:val="85DC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1518A"/>
    <w:multiLevelType w:val="hybridMultilevel"/>
    <w:tmpl w:val="F62A5E52"/>
    <w:lvl w:ilvl="0" w:tplc="8850F23E">
      <w:start w:val="5"/>
      <w:numFmt w:val="bullet"/>
      <w:lvlText w:val=""/>
      <w:lvlJc w:val="left"/>
      <w:pPr>
        <w:ind w:left="840" w:hanging="360"/>
      </w:pPr>
      <w:rPr>
        <w:rFonts w:ascii="Symbol" w:eastAsia="SimSun" w:hAnsi="Symbol" w:cstheme="minorBid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 w15:restartNumberingAfterBreak="0">
    <w:nsid w:val="782A407F"/>
    <w:multiLevelType w:val="hybridMultilevel"/>
    <w:tmpl w:val="37565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4F4C1A"/>
    <w:multiLevelType w:val="hybridMultilevel"/>
    <w:tmpl w:val="7D6AAFE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7EC35729"/>
    <w:multiLevelType w:val="hybridMultilevel"/>
    <w:tmpl w:val="26A02B88"/>
    <w:lvl w:ilvl="0" w:tplc="0409000F">
      <w:start w:val="1"/>
      <w:numFmt w:val="decimal"/>
      <w:lvlText w:val="%1."/>
      <w:lvlJc w:val="left"/>
      <w:pPr>
        <w:ind w:left="3669" w:hanging="360"/>
      </w:pPr>
    </w:lvl>
    <w:lvl w:ilvl="1" w:tplc="04090019" w:tentative="1">
      <w:start w:val="1"/>
      <w:numFmt w:val="lowerLetter"/>
      <w:lvlText w:val="%2."/>
      <w:lvlJc w:val="left"/>
      <w:pPr>
        <w:ind w:left="4389" w:hanging="360"/>
      </w:pPr>
    </w:lvl>
    <w:lvl w:ilvl="2" w:tplc="0409001B" w:tentative="1">
      <w:start w:val="1"/>
      <w:numFmt w:val="lowerRoman"/>
      <w:lvlText w:val="%3."/>
      <w:lvlJc w:val="right"/>
      <w:pPr>
        <w:ind w:left="5109" w:hanging="180"/>
      </w:pPr>
    </w:lvl>
    <w:lvl w:ilvl="3" w:tplc="0409000F" w:tentative="1">
      <w:start w:val="1"/>
      <w:numFmt w:val="decimal"/>
      <w:lvlText w:val="%4."/>
      <w:lvlJc w:val="left"/>
      <w:pPr>
        <w:ind w:left="5829" w:hanging="360"/>
      </w:pPr>
    </w:lvl>
    <w:lvl w:ilvl="4" w:tplc="04090019" w:tentative="1">
      <w:start w:val="1"/>
      <w:numFmt w:val="lowerLetter"/>
      <w:lvlText w:val="%5."/>
      <w:lvlJc w:val="left"/>
      <w:pPr>
        <w:ind w:left="6549" w:hanging="360"/>
      </w:pPr>
    </w:lvl>
    <w:lvl w:ilvl="5" w:tplc="0409001B" w:tentative="1">
      <w:start w:val="1"/>
      <w:numFmt w:val="lowerRoman"/>
      <w:lvlText w:val="%6."/>
      <w:lvlJc w:val="right"/>
      <w:pPr>
        <w:ind w:left="7269" w:hanging="180"/>
      </w:pPr>
    </w:lvl>
    <w:lvl w:ilvl="6" w:tplc="0409000F" w:tentative="1">
      <w:start w:val="1"/>
      <w:numFmt w:val="decimal"/>
      <w:lvlText w:val="%7."/>
      <w:lvlJc w:val="left"/>
      <w:pPr>
        <w:ind w:left="7989" w:hanging="360"/>
      </w:pPr>
    </w:lvl>
    <w:lvl w:ilvl="7" w:tplc="04090019" w:tentative="1">
      <w:start w:val="1"/>
      <w:numFmt w:val="lowerLetter"/>
      <w:lvlText w:val="%8."/>
      <w:lvlJc w:val="left"/>
      <w:pPr>
        <w:ind w:left="8709" w:hanging="360"/>
      </w:pPr>
    </w:lvl>
    <w:lvl w:ilvl="8" w:tplc="0409001B" w:tentative="1">
      <w:start w:val="1"/>
      <w:numFmt w:val="lowerRoman"/>
      <w:lvlText w:val="%9."/>
      <w:lvlJc w:val="right"/>
      <w:pPr>
        <w:ind w:left="9429" w:hanging="180"/>
      </w:pPr>
    </w:lvl>
  </w:abstractNum>
  <w:abstractNum w:abstractNumId="43"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4"/>
  </w:num>
  <w:num w:numId="4">
    <w:abstractNumId w:val="5"/>
  </w:num>
  <w:num w:numId="5">
    <w:abstractNumId w:val="31"/>
  </w:num>
  <w:num w:numId="6">
    <w:abstractNumId w:val="33"/>
  </w:num>
  <w:num w:numId="7">
    <w:abstractNumId w:val="36"/>
  </w:num>
  <w:num w:numId="8">
    <w:abstractNumId w:val="2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1"/>
  </w:num>
  <w:num w:numId="12">
    <w:abstractNumId w:val="24"/>
  </w:num>
  <w:num w:numId="13">
    <w:abstractNumId w:val="9"/>
  </w:num>
  <w:num w:numId="14">
    <w:abstractNumId w:val="15"/>
  </w:num>
  <w:num w:numId="15">
    <w:abstractNumId w:val="28"/>
  </w:num>
  <w:num w:numId="16">
    <w:abstractNumId w:val="4"/>
  </w:num>
  <w:num w:numId="17">
    <w:abstractNumId w:val="26"/>
  </w:num>
  <w:num w:numId="18">
    <w:abstractNumId w:val="35"/>
  </w:num>
  <w:num w:numId="19">
    <w:abstractNumId w:val="32"/>
  </w:num>
  <w:num w:numId="20">
    <w:abstractNumId w:val="38"/>
  </w:num>
  <w:num w:numId="21">
    <w:abstractNumId w:val="25"/>
  </w:num>
  <w:num w:numId="22">
    <w:abstractNumId w:val="12"/>
  </w:num>
  <w:num w:numId="23">
    <w:abstractNumId w:val="17"/>
  </w:num>
  <w:num w:numId="24">
    <w:abstractNumId w:val="27"/>
  </w:num>
  <w:num w:numId="25">
    <w:abstractNumId w:val="2"/>
  </w:num>
  <w:num w:numId="26">
    <w:abstractNumId w:val="19"/>
  </w:num>
  <w:num w:numId="27">
    <w:abstractNumId w:val="43"/>
  </w:num>
  <w:num w:numId="28">
    <w:abstractNumId w:val="16"/>
  </w:num>
  <w:num w:numId="29">
    <w:abstractNumId w:val="30"/>
  </w:num>
  <w:num w:numId="30">
    <w:abstractNumId w:val="23"/>
  </w:num>
  <w:num w:numId="31">
    <w:abstractNumId w:val="16"/>
  </w:num>
  <w:num w:numId="32">
    <w:abstractNumId w:val="16"/>
  </w:num>
  <w:num w:numId="33">
    <w:abstractNumId w:val="39"/>
  </w:num>
  <w:num w:numId="34">
    <w:abstractNumId w:val="7"/>
  </w:num>
  <w:num w:numId="35">
    <w:abstractNumId w:val="0"/>
  </w:num>
  <w:num w:numId="36">
    <w:abstractNumId w:val="20"/>
  </w:num>
  <w:num w:numId="37">
    <w:abstractNumId w:val="10"/>
  </w:num>
  <w:num w:numId="38">
    <w:abstractNumId w:val="41"/>
  </w:num>
  <w:num w:numId="39">
    <w:abstractNumId w:val="42"/>
  </w:num>
  <w:num w:numId="40">
    <w:abstractNumId w:val="21"/>
  </w:num>
  <w:num w:numId="41">
    <w:abstractNumId w:val="8"/>
  </w:num>
  <w:num w:numId="42">
    <w:abstractNumId w:val="34"/>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num>
  <w:num w:numId="45">
    <w:abstractNumId w:val="37"/>
  </w:num>
  <w:num w:numId="46">
    <w:abstractNumId w:val="3"/>
  </w:num>
  <w:num w:numId="47">
    <w:abstractNumId w:val="40"/>
  </w:num>
  <w:num w:numId="48">
    <w:abstractNumId w:val="13"/>
  </w:num>
  <w:num w:numId="49">
    <w:abstractNumId w:val="1"/>
  </w:num>
  <w:num w:numId="50">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vasankar, Ravikumar">
    <w15:presenceInfo w15:providerId="AD" w15:userId="S-1-5-21-1971345664-1559653683-1850952788-457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0B74"/>
    <w:rsid w:val="00001F38"/>
    <w:rsid w:val="00004FED"/>
    <w:rsid w:val="0000619E"/>
    <w:rsid w:val="00010687"/>
    <w:rsid w:val="00011C47"/>
    <w:rsid w:val="00013291"/>
    <w:rsid w:val="0001440A"/>
    <w:rsid w:val="00014F24"/>
    <w:rsid w:val="0001563F"/>
    <w:rsid w:val="000157A2"/>
    <w:rsid w:val="0001657C"/>
    <w:rsid w:val="0001746A"/>
    <w:rsid w:val="00020127"/>
    <w:rsid w:val="00020BCC"/>
    <w:rsid w:val="00021158"/>
    <w:rsid w:val="00023C94"/>
    <w:rsid w:val="00023FFA"/>
    <w:rsid w:val="000259C9"/>
    <w:rsid w:val="00026814"/>
    <w:rsid w:val="00026D06"/>
    <w:rsid w:val="00027B4F"/>
    <w:rsid w:val="00030257"/>
    <w:rsid w:val="0003195B"/>
    <w:rsid w:val="00035968"/>
    <w:rsid w:val="00035AE6"/>
    <w:rsid w:val="00036DFE"/>
    <w:rsid w:val="00037DD9"/>
    <w:rsid w:val="0004177E"/>
    <w:rsid w:val="0004252D"/>
    <w:rsid w:val="00044FCC"/>
    <w:rsid w:val="0004651E"/>
    <w:rsid w:val="00050807"/>
    <w:rsid w:val="00052BA0"/>
    <w:rsid w:val="0005384D"/>
    <w:rsid w:val="00054F66"/>
    <w:rsid w:val="00055475"/>
    <w:rsid w:val="00055B29"/>
    <w:rsid w:val="00056180"/>
    <w:rsid w:val="000564E8"/>
    <w:rsid w:val="0005689B"/>
    <w:rsid w:val="0006129A"/>
    <w:rsid w:val="00072089"/>
    <w:rsid w:val="00072C80"/>
    <w:rsid w:val="00072EDC"/>
    <w:rsid w:val="00075C93"/>
    <w:rsid w:val="0007659A"/>
    <w:rsid w:val="00076D3D"/>
    <w:rsid w:val="000809AC"/>
    <w:rsid w:val="00082908"/>
    <w:rsid w:val="000829F1"/>
    <w:rsid w:val="00082B19"/>
    <w:rsid w:val="000839CF"/>
    <w:rsid w:val="00084887"/>
    <w:rsid w:val="00084906"/>
    <w:rsid w:val="0008493D"/>
    <w:rsid w:val="00084A67"/>
    <w:rsid w:val="00084E16"/>
    <w:rsid w:val="00085055"/>
    <w:rsid w:val="000856BD"/>
    <w:rsid w:val="00087164"/>
    <w:rsid w:val="00087ADE"/>
    <w:rsid w:val="0009113E"/>
    <w:rsid w:val="00092629"/>
    <w:rsid w:val="000928E5"/>
    <w:rsid w:val="00092CF4"/>
    <w:rsid w:val="00094E3E"/>
    <w:rsid w:val="00094F74"/>
    <w:rsid w:val="00095BC3"/>
    <w:rsid w:val="000969DF"/>
    <w:rsid w:val="00097441"/>
    <w:rsid w:val="00097F49"/>
    <w:rsid w:val="000A27CE"/>
    <w:rsid w:val="000A3292"/>
    <w:rsid w:val="000A342E"/>
    <w:rsid w:val="000A48EB"/>
    <w:rsid w:val="000A6CAC"/>
    <w:rsid w:val="000B02C3"/>
    <w:rsid w:val="000B143E"/>
    <w:rsid w:val="000B29B3"/>
    <w:rsid w:val="000B451F"/>
    <w:rsid w:val="000B46EF"/>
    <w:rsid w:val="000B4ABB"/>
    <w:rsid w:val="000B7C54"/>
    <w:rsid w:val="000B7CAB"/>
    <w:rsid w:val="000C0859"/>
    <w:rsid w:val="000C0B9F"/>
    <w:rsid w:val="000C12D8"/>
    <w:rsid w:val="000C1D9A"/>
    <w:rsid w:val="000C3A5E"/>
    <w:rsid w:val="000C4B00"/>
    <w:rsid w:val="000C505A"/>
    <w:rsid w:val="000C51A9"/>
    <w:rsid w:val="000C5F90"/>
    <w:rsid w:val="000C64C6"/>
    <w:rsid w:val="000D0A51"/>
    <w:rsid w:val="000D2140"/>
    <w:rsid w:val="000D3B2D"/>
    <w:rsid w:val="000D4D55"/>
    <w:rsid w:val="000E0CC6"/>
    <w:rsid w:val="000E1D14"/>
    <w:rsid w:val="000E234F"/>
    <w:rsid w:val="000E2757"/>
    <w:rsid w:val="000E2B9D"/>
    <w:rsid w:val="000E45AF"/>
    <w:rsid w:val="000F05BE"/>
    <w:rsid w:val="000F124A"/>
    <w:rsid w:val="000F1ED1"/>
    <w:rsid w:val="000F222C"/>
    <w:rsid w:val="000F23DC"/>
    <w:rsid w:val="000F2429"/>
    <w:rsid w:val="000F2598"/>
    <w:rsid w:val="000F2CEC"/>
    <w:rsid w:val="000F433F"/>
    <w:rsid w:val="000F550A"/>
    <w:rsid w:val="000F6192"/>
    <w:rsid w:val="000F6581"/>
    <w:rsid w:val="000F6AE4"/>
    <w:rsid w:val="000F6F7D"/>
    <w:rsid w:val="000F7D69"/>
    <w:rsid w:val="00100670"/>
    <w:rsid w:val="00100AC0"/>
    <w:rsid w:val="00100DE3"/>
    <w:rsid w:val="00102407"/>
    <w:rsid w:val="00102664"/>
    <w:rsid w:val="00103749"/>
    <w:rsid w:val="00104A3B"/>
    <w:rsid w:val="00104C30"/>
    <w:rsid w:val="0010620C"/>
    <w:rsid w:val="001075C2"/>
    <w:rsid w:val="00107880"/>
    <w:rsid w:val="001103AF"/>
    <w:rsid w:val="00113535"/>
    <w:rsid w:val="00114E89"/>
    <w:rsid w:val="001233EF"/>
    <w:rsid w:val="00124CE1"/>
    <w:rsid w:val="0012588B"/>
    <w:rsid w:val="00125D1C"/>
    <w:rsid w:val="00125D40"/>
    <w:rsid w:val="0012748F"/>
    <w:rsid w:val="001310C6"/>
    <w:rsid w:val="0013151C"/>
    <w:rsid w:val="001320C8"/>
    <w:rsid w:val="0013302A"/>
    <w:rsid w:val="00134454"/>
    <w:rsid w:val="00135AC2"/>
    <w:rsid w:val="00136B09"/>
    <w:rsid w:val="00137FF8"/>
    <w:rsid w:val="001401F0"/>
    <w:rsid w:val="00140F58"/>
    <w:rsid w:val="001410AA"/>
    <w:rsid w:val="001421F1"/>
    <w:rsid w:val="001430C6"/>
    <w:rsid w:val="001445B7"/>
    <w:rsid w:val="00146381"/>
    <w:rsid w:val="00146EE2"/>
    <w:rsid w:val="0015130B"/>
    <w:rsid w:val="00152317"/>
    <w:rsid w:val="0015281F"/>
    <w:rsid w:val="00152AB4"/>
    <w:rsid w:val="0015355F"/>
    <w:rsid w:val="00154DF4"/>
    <w:rsid w:val="001557F8"/>
    <w:rsid w:val="001558F0"/>
    <w:rsid w:val="00156E22"/>
    <w:rsid w:val="00160F8B"/>
    <w:rsid w:val="001610A5"/>
    <w:rsid w:val="00161B05"/>
    <w:rsid w:val="0016201C"/>
    <w:rsid w:val="00162741"/>
    <w:rsid w:val="001634D9"/>
    <w:rsid w:val="00163CEC"/>
    <w:rsid w:val="0016463F"/>
    <w:rsid w:val="001647BD"/>
    <w:rsid w:val="001649DF"/>
    <w:rsid w:val="00170706"/>
    <w:rsid w:val="00170894"/>
    <w:rsid w:val="00170B45"/>
    <w:rsid w:val="00170C3B"/>
    <w:rsid w:val="00172533"/>
    <w:rsid w:val="001731E9"/>
    <w:rsid w:val="0017349F"/>
    <w:rsid w:val="0017381B"/>
    <w:rsid w:val="0017537F"/>
    <w:rsid w:val="0017691C"/>
    <w:rsid w:val="00177B5C"/>
    <w:rsid w:val="00180658"/>
    <w:rsid w:val="00180AC8"/>
    <w:rsid w:val="00181A17"/>
    <w:rsid w:val="00181E75"/>
    <w:rsid w:val="001834A6"/>
    <w:rsid w:val="00184057"/>
    <w:rsid w:val="00185490"/>
    <w:rsid w:val="00185F4C"/>
    <w:rsid w:val="00185FAE"/>
    <w:rsid w:val="00186262"/>
    <w:rsid w:val="001872E9"/>
    <w:rsid w:val="00190142"/>
    <w:rsid w:val="0019046F"/>
    <w:rsid w:val="00191723"/>
    <w:rsid w:val="00192713"/>
    <w:rsid w:val="00192BAB"/>
    <w:rsid w:val="00194204"/>
    <w:rsid w:val="0019478F"/>
    <w:rsid w:val="0019504E"/>
    <w:rsid w:val="00196903"/>
    <w:rsid w:val="001A0D9E"/>
    <w:rsid w:val="001A17DD"/>
    <w:rsid w:val="001A1FBD"/>
    <w:rsid w:val="001A312D"/>
    <w:rsid w:val="001A5746"/>
    <w:rsid w:val="001A623A"/>
    <w:rsid w:val="001A6890"/>
    <w:rsid w:val="001A71AD"/>
    <w:rsid w:val="001A726C"/>
    <w:rsid w:val="001B06DD"/>
    <w:rsid w:val="001B0934"/>
    <w:rsid w:val="001B1C86"/>
    <w:rsid w:val="001B254E"/>
    <w:rsid w:val="001B2602"/>
    <w:rsid w:val="001B2740"/>
    <w:rsid w:val="001B3CC0"/>
    <w:rsid w:val="001B561D"/>
    <w:rsid w:val="001B592E"/>
    <w:rsid w:val="001B5B89"/>
    <w:rsid w:val="001B5B9B"/>
    <w:rsid w:val="001B76E2"/>
    <w:rsid w:val="001B7F35"/>
    <w:rsid w:val="001C046D"/>
    <w:rsid w:val="001C525A"/>
    <w:rsid w:val="001C687A"/>
    <w:rsid w:val="001C7B30"/>
    <w:rsid w:val="001D1AA1"/>
    <w:rsid w:val="001D21F5"/>
    <w:rsid w:val="001D2835"/>
    <w:rsid w:val="001D2C59"/>
    <w:rsid w:val="001D3223"/>
    <w:rsid w:val="001D6A2A"/>
    <w:rsid w:val="001E0DBC"/>
    <w:rsid w:val="001E1C39"/>
    <w:rsid w:val="001E1F0B"/>
    <w:rsid w:val="001E2BEB"/>
    <w:rsid w:val="001E461C"/>
    <w:rsid w:val="001E4DC9"/>
    <w:rsid w:val="001E72D0"/>
    <w:rsid w:val="001E7411"/>
    <w:rsid w:val="001E757E"/>
    <w:rsid w:val="001F028E"/>
    <w:rsid w:val="001F05FE"/>
    <w:rsid w:val="001F1593"/>
    <w:rsid w:val="001F1E67"/>
    <w:rsid w:val="001F221E"/>
    <w:rsid w:val="001F2C40"/>
    <w:rsid w:val="001F3176"/>
    <w:rsid w:val="001F3E03"/>
    <w:rsid w:val="001F77E2"/>
    <w:rsid w:val="001F7CB9"/>
    <w:rsid w:val="00200E13"/>
    <w:rsid w:val="002022B5"/>
    <w:rsid w:val="00202414"/>
    <w:rsid w:val="002058C5"/>
    <w:rsid w:val="00207AD7"/>
    <w:rsid w:val="002111F3"/>
    <w:rsid w:val="002112F6"/>
    <w:rsid w:val="00211D42"/>
    <w:rsid w:val="002147EC"/>
    <w:rsid w:val="002154E6"/>
    <w:rsid w:val="002178A4"/>
    <w:rsid w:val="00220561"/>
    <w:rsid w:val="00221154"/>
    <w:rsid w:val="00223E40"/>
    <w:rsid w:val="00224883"/>
    <w:rsid w:val="00226B5B"/>
    <w:rsid w:val="00227A62"/>
    <w:rsid w:val="00227AE9"/>
    <w:rsid w:val="0023092A"/>
    <w:rsid w:val="002328C0"/>
    <w:rsid w:val="0023455C"/>
    <w:rsid w:val="00234581"/>
    <w:rsid w:val="00235EFC"/>
    <w:rsid w:val="00236B97"/>
    <w:rsid w:val="002374F4"/>
    <w:rsid w:val="00237540"/>
    <w:rsid w:val="00237769"/>
    <w:rsid w:val="00241398"/>
    <w:rsid w:val="002440FD"/>
    <w:rsid w:val="00244200"/>
    <w:rsid w:val="00250860"/>
    <w:rsid w:val="00252A7D"/>
    <w:rsid w:val="002556D7"/>
    <w:rsid w:val="002559D2"/>
    <w:rsid w:val="002574B9"/>
    <w:rsid w:val="00257EA9"/>
    <w:rsid w:val="002601A6"/>
    <w:rsid w:val="00263387"/>
    <w:rsid w:val="00263C99"/>
    <w:rsid w:val="00263F29"/>
    <w:rsid w:val="00264647"/>
    <w:rsid w:val="00264672"/>
    <w:rsid w:val="0026538D"/>
    <w:rsid w:val="00266C60"/>
    <w:rsid w:val="0026799E"/>
    <w:rsid w:val="00267C4D"/>
    <w:rsid w:val="00270729"/>
    <w:rsid w:val="00271CED"/>
    <w:rsid w:val="0027237C"/>
    <w:rsid w:val="00273F1B"/>
    <w:rsid w:val="00275AFD"/>
    <w:rsid w:val="00275EF8"/>
    <w:rsid w:val="002769CA"/>
    <w:rsid w:val="0027717A"/>
    <w:rsid w:val="00281A21"/>
    <w:rsid w:val="002836A9"/>
    <w:rsid w:val="0028477B"/>
    <w:rsid w:val="00284CEB"/>
    <w:rsid w:val="00286087"/>
    <w:rsid w:val="00286487"/>
    <w:rsid w:val="0029145F"/>
    <w:rsid w:val="00291663"/>
    <w:rsid w:val="0029264C"/>
    <w:rsid w:val="00292C1A"/>
    <w:rsid w:val="00292F50"/>
    <w:rsid w:val="00293050"/>
    <w:rsid w:val="00293A9C"/>
    <w:rsid w:val="00295A14"/>
    <w:rsid w:val="00295A54"/>
    <w:rsid w:val="00295C06"/>
    <w:rsid w:val="0029667C"/>
    <w:rsid w:val="00297F7D"/>
    <w:rsid w:val="002A0D5C"/>
    <w:rsid w:val="002A19CF"/>
    <w:rsid w:val="002A48E2"/>
    <w:rsid w:val="002A5AF4"/>
    <w:rsid w:val="002A5D5E"/>
    <w:rsid w:val="002A5F91"/>
    <w:rsid w:val="002A7403"/>
    <w:rsid w:val="002A745F"/>
    <w:rsid w:val="002A7939"/>
    <w:rsid w:val="002B02FD"/>
    <w:rsid w:val="002B09BC"/>
    <w:rsid w:val="002B1CB3"/>
    <w:rsid w:val="002B2116"/>
    <w:rsid w:val="002B23A8"/>
    <w:rsid w:val="002B25D0"/>
    <w:rsid w:val="002B2BDF"/>
    <w:rsid w:val="002B2C13"/>
    <w:rsid w:val="002B2C25"/>
    <w:rsid w:val="002B3B20"/>
    <w:rsid w:val="002B4C6C"/>
    <w:rsid w:val="002C07AB"/>
    <w:rsid w:val="002C1003"/>
    <w:rsid w:val="002C15F7"/>
    <w:rsid w:val="002C1B8C"/>
    <w:rsid w:val="002C212C"/>
    <w:rsid w:val="002C4C0A"/>
    <w:rsid w:val="002C4EA6"/>
    <w:rsid w:val="002C6289"/>
    <w:rsid w:val="002C6325"/>
    <w:rsid w:val="002C7C05"/>
    <w:rsid w:val="002D07B1"/>
    <w:rsid w:val="002D1E66"/>
    <w:rsid w:val="002D233A"/>
    <w:rsid w:val="002D3422"/>
    <w:rsid w:val="002D3589"/>
    <w:rsid w:val="002D39BF"/>
    <w:rsid w:val="002D3AB0"/>
    <w:rsid w:val="002D4814"/>
    <w:rsid w:val="002D53E2"/>
    <w:rsid w:val="002E0998"/>
    <w:rsid w:val="002E150E"/>
    <w:rsid w:val="002E3107"/>
    <w:rsid w:val="002E3518"/>
    <w:rsid w:val="002E65E0"/>
    <w:rsid w:val="002E732C"/>
    <w:rsid w:val="002E7573"/>
    <w:rsid w:val="002F0043"/>
    <w:rsid w:val="002F1A09"/>
    <w:rsid w:val="002F22C5"/>
    <w:rsid w:val="002F4F58"/>
    <w:rsid w:val="002F6E57"/>
    <w:rsid w:val="002F7B16"/>
    <w:rsid w:val="00301672"/>
    <w:rsid w:val="00301E84"/>
    <w:rsid w:val="00304EA1"/>
    <w:rsid w:val="00305191"/>
    <w:rsid w:val="00305B14"/>
    <w:rsid w:val="0030634A"/>
    <w:rsid w:val="00306B78"/>
    <w:rsid w:val="00312B1D"/>
    <w:rsid w:val="003146FE"/>
    <w:rsid w:val="00316905"/>
    <w:rsid w:val="00316F94"/>
    <w:rsid w:val="00321A52"/>
    <w:rsid w:val="00322035"/>
    <w:rsid w:val="00322E87"/>
    <w:rsid w:val="00322FFA"/>
    <w:rsid w:val="0032404A"/>
    <w:rsid w:val="00326DE0"/>
    <w:rsid w:val="00327AEA"/>
    <w:rsid w:val="00330013"/>
    <w:rsid w:val="00331B6D"/>
    <w:rsid w:val="003337D7"/>
    <w:rsid w:val="00334DD0"/>
    <w:rsid w:val="0033597F"/>
    <w:rsid w:val="00335C74"/>
    <w:rsid w:val="003368CB"/>
    <w:rsid w:val="00340086"/>
    <w:rsid w:val="0034015D"/>
    <w:rsid w:val="0034085D"/>
    <w:rsid w:val="00343F8A"/>
    <w:rsid w:val="00344043"/>
    <w:rsid w:val="003441A9"/>
    <w:rsid w:val="0034513C"/>
    <w:rsid w:val="00347093"/>
    <w:rsid w:val="003501E1"/>
    <w:rsid w:val="0035038C"/>
    <w:rsid w:val="00352740"/>
    <w:rsid w:val="00353089"/>
    <w:rsid w:val="00353D6B"/>
    <w:rsid w:val="00354F69"/>
    <w:rsid w:val="00355C5F"/>
    <w:rsid w:val="00357081"/>
    <w:rsid w:val="0035739F"/>
    <w:rsid w:val="00357E35"/>
    <w:rsid w:val="00360AC7"/>
    <w:rsid w:val="0036574A"/>
    <w:rsid w:val="00365B13"/>
    <w:rsid w:val="003679BB"/>
    <w:rsid w:val="003679D7"/>
    <w:rsid w:val="00367D99"/>
    <w:rsid w:val="00370377"/>
    <w:rsid w:val="003703DD"/>
    <w:rsid w:val="00371C04"/>
    <w:rsid w:val="00371E40"/>
    <w:rsid w:val="00371EF7"/>
    <w:rsid w:val="00373ECD"/>
    <w:rsid w:val="00374B42"/>
    <w:rsid w:val="0037654B"/>
    <w:rsid w:val="00376F9A"/>
    <w:rsid w:val="00381A9F"/>
    <w:rsid w:val="00382B04"/>
    <w:rsid w:val="00382F58"/>
    <w:rsid w:val="0038537A"/>
    <w:rsid w:val="00393E29"/>
    <w:rsid w:val="003961C6"/>
    <w:rsid w:val="003964B7"/>
    <w:rsid w:val="0039668A"/>
    <w:rsid w:val="003A0064"/>
    <w:rsid w:val="003A00C1"/>
    <w:rsid w:val="003A09EB"/>
    <w:rsid w:val="003A0A0C"/>
    <w:rsid w:val="003A1235"/>
    <w:rsid w:val="003A1A14"/>
    <w:rsid w:val="003A1ADF"/>
    <w:rsid w:val="003A29CA"/>
    <w:rsid w:val="003A3694"/>
    <w:rsid w:val="003A4F2D"/>
    <w:rsid w:val="003A62F1"/>
    <w:rsid w:val="003A7858"/>
    <w:rsid w:val="003B0947"/>
    <w:rsid w:val="003B242E"/>
    <w:rsid w:val="003B4642"/>
    <w:rsid w:val="003C0620"/>
    <w:rsid w:val="003C271F"/>
    <w:rsid w:val="003C3BBB"/>
    <w:rsid w:val="003C5339"/>
    <w:rsid w:val="003C5771"/>
    <w:rsid w:val="003C5DCB"/>
    <w:rsid w:val="003C63AB"/>
    <w:rsid w:val="003C7391"/>
    <w:rsid w:val="003D1ECD"/>
    <w:rsid w:val="003D2592"/>
    <w:rsid w:val="003D3ACE"/>
    <w:rsid w:val="003D49AA"/>
    <w:rsid w:val="003D500E"/>
    <w:rsid w:val="003D5798"/>
    <w:rsid w:val="003D5C91"/>
    <w:rsid w:val="003D65AA"/>
    <w:rsid w:val="003D6888"/>
    <w:rsid w:val="003D6DB9"/>
    <w:rsid w:val="003D6EF3"/>
    <w:rsid w:val="003D7556"/>
    <w:rsid w:val="003D755E"/>
    <w:rsid w:val="003E0244"/>
    <w:rsid w:val="003E0791"/>
    <w:rsid w:val="003E0DEB"/>
    <w:rsid w:val="003E0E64"/>
    <w:rsid w:val="003E282F"/>
    <w:rsid w:val="003E2C4B"/>
    <w:rsid w:val="003E53BD"/>
    <w:rsid w:val="003E5895"/>
    <w:rsid w:val="003E5A96"/>
    <w:rsid w:val="003E6ADB"/>
    <w:rsid w:val="003F2690"/>
    <w:rsid w:val="003F3195"/>
    <w:rsid w:val="003F3B9A"/>
    <w:rsid w:val="003F4099"/>
    <w:rsid w:val="003F5E90"/>
    <w:rsid w:val="003F63E4"/>
    <w:rsid w:val="003F676A"/>
    <w:rsid w:val="003F7FE6"/>
    <w:rsid w:val="0040299F"/>
    <w:rsid w:val="00403063"/>
    <w:rsid w:val="00404AA2"/>
    <w:rsid w:val="004076A5"/>
    <w:rsid w:val="00410817"/>
    <w:rsid w:val="00412667"/>
    <w:rsid w:val="004127A1"/>
    <w:rsid w:val="004170D3"/>
    <w:rsid w:val="00421275"/>
    <w:rsid w:val="0042171E"/>
    <w:rsid w:val="00421D47"/>
    <w:rsid w:val="004226CA"/>
    <w:rsid w:val="00423193"/>
    <w:rsid w:val="00423E52"/>
    <w:rsid w:val="0042436A"/>
    <w:rsid w:val="00426BB9"/>
    <w:rsid w:val="00432E5D"/>
    <w:rsid w:val="004335F4"/>
    <w:rsid w:val="00435133"/>
    <w:rsid w:val="00435775"/>
    <w:rsid w:val="00435E4D"/>
    <w:rsid w:val="00436755"/>
    <w:rsid w:val="00436951"/>
    <w:rsid w:val="00436AEC"/>
    <w:rsid w:val="0043700C"/>
    <w:rsid w:val="0043732B"/>
    <w:rsid w:val="00437ADB"/>
    <w:rsid w:val="004415F1"/>
    <w:rsid w:val="004439EC"/>
    <w:rsid w:val="00443B75"/>
    <w:rsid w:val="00443F84"/>
    <w:rsid w:val="00445128"/>
    <w:rsid w:val="00445747"/>
    <w:rsid w:val="00446C53"/>
    <w:rsid w:val="00447FFB"/>
    <w:rsid w:val="00451574"/>
    <w:rsid w:val="0045246E"/>
    <w:rsid w:val="00454EDB"/>
    <w:rsid w:val="0045649B"/>
    <w:rsid w:val="004602F3"/>
    <w:rsid w:val="00460724"/>
    <w:rsid w:val="004615C0"/>
    <w:rsid w:val="00461D4B"/>
    <w:rsid w:val="00462CCA"/>
    <w:rsid w:val="0046531B"/>
    <w:rsid w:val="00465AD7"/>
    <w:rsid w:val="00470DEE"/>
    <w:rsid w:val="00470F7E"/>
    <w:rsid w:val="00471168"/>
    <w:rsid w:val="004714ED"/>
    <w:rsid w:val="00471A68"/>
    <w:rsid w:val="00472B3A"/>
    <w:rsid w:val="00472EFD"/>
    <w:rsid w:val="00472FA1"/>
    <w:rsid w:val="004734BC"/>
    <w:rsid w:val="00473BF8"/>
    <w:rsid w:val="00474577"/>
    <w:rsid w:val="0047463E"/>
    <w:rsid w:val="00475ACD"/>
    <w:rsid w:val="00475DF7"/>
    <w:rsid w:val="00476664"/>
    <w:rsid w:val="004826AA"/>
    <w:rsid w:val="00482C92"/>
    <w:rsid w:val="0048319C"/>
    <w:rsid w:val="004839A7"/>
    <w:rsid w:val="004850E4"/>
    <w:rsid w:val="004852CA"/>
    <w:rsid w:val="00486CE8"/>
    <w:rsid w:val="0049036C"/>
    <w:rsid w:val="004912B8"/>
    <w:rsid w:val="00493C84"/>
    <w:rsid w:val="00494856"/>
    <w:rsid w:val="004A0352"/>
    <w:rsid w:val="004A21B1"/>
    <w:rsid w:val="004A5AA8"/>
    <w:rsid w:val="004A674B"/>
    <w:rsid w:val="004A7544"/>
    <w:rsid w:val="004A7647"/>
    <w:rsid w:val="004A7C80"/>
    <w:rsid w:val="004B2468"/>
    <w:rsid w:val="004B3403"/>
    <w:rsid w:val="004B3E43"/>
    <w:rsid w:val="004B43AD"/>
    <w:rsid w:val="004B46CD"/>
    <w:rsid w:val="004B4AAD"/>
    <w:rsid w:val="004C0668"/>
    <w:rsid w:val="004C1958"/>
    <w:rsid w:val="004C2016"/>
    <w:rsid w:val="004C2268"/>
    <w:rsid w:val="004C2295"/>
    <w:rsid w:val="004C2E1C"/>
    <w:rsid w:val="004C3AAE"/>
    <w:rsid w:val="004C45C5"/>
    <w:rsid w:val="004C5C39"/>
    <w:rsid w:val="004C71EF"/>
    <w:rsid w:val="004D05D5"/>
    <w:rsid w:val="004D1785"/>
    <w:rsid w:val="004D324F"/>
    <w:rsid w:val="004D392D"/>
    <w:rsid w:val="004D3E48"/>
    <w:rsid w:val="004D40E9"/>
    <w:rsid w:val="004D5F0F"/>
    <w:rsid w:val="004D615D"/>
    <w:rsid w:val="004D74A4"/>
    <w:rsid w:val="004D74D0"/>
    <w:rsid w:val="004D7D14"/>
    <w:rsid w:val="004E078B"/>
    <w:rsid w:val="004E09A1"/>
    <w:rsid w:val="004E0A7F"/>
    <w:rsid w:val="004E1152"/>
    <w:rsid w:val="004E3271"/>
    <w:rsid w:val="004E4A9F"/>
    <w:rsid w:val="004E52CA"/>
    <w:rsid w:val="004E5A0C"/>
    <w:rsid w:val="004E6199"/>
    <w:rsid w:val="004E7AD9"/>
    <w:rsid w:val="004F001D"/>
    <w:rsid w:val="004F1957"/>
    <w:rsid w:val="004F28A8"/>
    <w:rsid w:val="004F2B0E"/>
    <w:rsid w:val="004F2E7C"/>
    <w:rsid w:val="004F30A1"/>
    <w:rsid w:val="004F3284"/>
    <w:rsid w:val="004F56B8"/>
    <w:rsid w:val="00500F35"/>
    <w:rsid w:val="005023ED"/>
    <w:rsid w:val="0050459F"/>
    <w:rsid w:val="005050E3"/>
    <w:rsid w:val="00505D62"/>
    <w:rsid w:val="00506EC8"/>
    <w:rsid w:val="00507DBD"/>
    <w:rsid w:val="00510B88"/>
    <w:rsid w:val="00510ED1"/>
    <w:rsid w:val="00515260"/>
    <w:rsid w:val="0051657B"/>
    <w:rsid w:val="0052143F"/>
    <w:rsid w:val="00522B01"/>
    <w:rsid w:val="00522B6D"/>
    <w:rsid w:val="0052393C"/>
    <w:rsid w:val="00524775"/>
    <w:rsid w:val="00526DAC"/>
    <w:rsid w:val="00527F46"/>
    <w:rsid w:val="00530338"/>
    <w:rsid w:val="00533790"/>
    <w:rsid w:val="00534768"/>
    <w:rsid w:val="00535B77"/>
    <w:rsid w:val="00536995"/>
    <w:rsid w:val="00541D9F"/>
    <w:rsid w:val="00542020"/>
    <w:rsid w:val="00542DA9"/>
    <w:rsid w:val="00542EA4"/>
    <w:rsid w:val="00544CB1"/>
    <w:rsid w:val="00545EDE"/>
    <w:rsid w:val="00546D0D"/>
    <w:rsid w:val="00547C53"/>
    <w:rsid w:val="00551913"/>
    <w:rsid w:val="00551E94"/>
    <w:rsid w:val="0055326F"/>
    <w:rsid w:val="0055696A"/>
    <w:rsid w:val="00565996"/>
    <w:rsid w:val="005665A3"/>
    <w:rsid w:val="005726FA"/>
    <w:rsid w:val="00574F67"/>
    <w:rsid w:val="00575632"/>
    <w:rsid w:val="00575978"/>
    <w:rsid w:val="005760EB"/>
    <w:rsid w:val="0058057F"/>
    <w:rsid w:val="005805DA"/>
    <w:rsid w:val="00583589"/>
    <w:rsid w:val="0058589F"/>
    <w:rsid w:val="0059049C"/>
    <w:rsid w:val="00591D11"/>
    <w:rsid w:val="00593A8D"/>
    <w:rsid w:val="005945AC"/>
    <w:rsid w:val="00595DE3"/>
    <w:rsid w:val="005A0627"/>
    <w:rsid w:val="005A144D"/>
    <w:rsid w:val="005A58A0"/>
    <w:rsid w:val="005A75F7"/>
    <w:rsid w:val="005A7B9E"/>
    <w:rsid w:val="005B0047"/>
    <w:rsid w:val="005B0976"/>
    <w:rsid w:val="005B185F"/>
    <w:rsid w:val="005B353C"/>
    <w:rsid w:val="005B3F15"/>
    <w:rsid w:val="005B4B26"/>
    <w:rsid w:val="005B53BF"/>
    <w:rsid w:val="005C0EBE"/>
    <w:rsid w:val="005C1573"/>
    <w:rsid w:val="005C43D2"/>
    <w:rsid w:val="005C4CD7"/>
    <w:rsid w:val="005C5139"/>
    <w:rsid w:val="005C6222"/>
    <w:rsid w:val="005C62A8"/>
    <w:rsid w:val="005C7018"/>
    <w:rsid w:val="005C73D6"/>
    <w:rsid w:val="005C7464"/>
    <w:rsid w:val="005D4C44"/>
    <w:rsid w:val="005D5C50"/>
    <w:rsid w:val="005D5FD4"/>
    <w:rsid w:val="005D6DC9"/>
    <w:rsid w:val="005D73D4"/>
    <w:rsid w:val="005D7B06"/>
    <w:rsid w:val="005D7D54"/>
    <w:rsid w:val="005E0A34"/>
    <w:rsid w:val="005E12B3"/>
    <w:rsid w:val="005E1B03"/>
    <w:rsid w:val="005E28BA"/>
    <w:rsid w:val="005E3471"/>
    <w:rsid w:val="005E6242"/>
    <w:rsid w:val="005E72B9"/>
    <w:rsid w:val="005E7907"/>
    <w:rsid w:val="005F0448"/>
    <w:rsid w:val="005F0ECC"/>
    <w:rsid w:val="005F5714"/>
    <w:rsid w:val="005F57B0"/>
    <w:rsid w:val="005F5C9B"/>
    <w:rsid w:val="005F704D"/>
    <w:rsid w:val="005F71C2"/>
    <w:rsid w:val="005F738F"/>
    <w:rsid w:val="005F7A67"/>
    <w:rsid w:val="005F7C94"/>
    <w:rsid w:val="006004D9"/>
    <w:rsid w:val="006014BC"/>
    <w:rsid w:val="0060150F"/>
    <w:rsid w:val="0060199C"/>
    <w:rsid w:val="006025AA"/>
    <w:rsid w:val="006026CC"/>
    <w:rsid w:val="00602F15"/>
    <w:rsid w:val="00603BE5"/>
    <w:rsid w:val="00604697"/>
    <w:rsid w:val="0060602C"/>
    <w:rsid w:val="00612794"/>
    <w:rsid w:val="00613CB8"/>
    <w:rsid w:val="006147A5"/>
    <w:rsid w:val="00617A06"/>
    <w:rsid w:val="00617FBD"/>
    <w:rsid w:val="006204BD"/>
    <w:rsid w:val="00620F5C"/>
    <w:rsid w:val="00623252"/>
    <w:rsid w:val="00624D7B"/>
    <w:rsid w:val="00625BAF"/>
    <w:rsid w:val="006262E1"/>
    <w:rsid w:val="00627D33"/>
    <w:rsid w:val="006307B8"/>
    <w:rsid w:val="00631E3A"/>
    <w:rsid w:val="00632104"/>
    <w:rsid w:val="006328D6"/>
    <w:rsid w:val="00632DB2"/>
    <w:rsid w:val="0063528A"/>
    <w:rsid w:val="006353E2"/>
    <w:rsid w:val="00635904"/>
    <w:rsid w:val="00635BE2"/>
    <w:rsid w:val="006371F3"/>
    <w:rsid w:val="00637837"/>
    <w:rsid w:val="00640A15"/>
    <w:rsid w:val="00645C2C"/>
    <w:rsid w:val="00646497"/>
    <w:rsid w:val="00646FCC"/>
    <w:rsid w:val="00651FBF"/>
    <w:rsid w:val="00654148"/>
    <w:rsid w:val="0065436D"/>
    <w:rsid w:val="00654D28"/>
    <w:rsid w:val="006552E8"/>
    <w:rsid w:val="00656192"/>
    <w:rsid w:val="0066084B"/>
    <w:rsid w:val="006608A2"/>
    <w:rsid w:val="006613DE"/>
    <w:rsid w:val="0066141D"/>
    <w:rsid w:val="006624E5"/>
    <w:rsid w:val="0066254F"/>
    <w:rsid w:val="00664F39"/>
    <w:rsid w:val="00671F31"/>
    <w:rsid w:val="00672631"/>
    <w:rsid w:val="0067370E"/>
    <w:rsid w:val="00673A50"/>
    <w:rsid w:val="00673B04"/>
    <w:rsid w:val="0067694F"/>
    <w:rsid w:val="00676EA5"/>
    <w:rsid w:val="006779E3"/>
    <w:rsid w:val="00680049"/>
    <w:rsid w:val="00681424"/>
    <w:rsid w:val="0068199B"/>
    <w:rsid w:val="00681CD6"/>
    <w:rsid w:val="00685E6B"/>
    <w:rsid w:val="006869CF"/>
    <w:rsid w:val="00687ABF"/>
    <w:rsid w:val="00692F9E"/>
    <w:rsid w:val="00692F9F"/>
    <w:rsid w:val="00695582"/>
    <w:rsid w:val="00695F04"/>
    <w:rsid w:val="00696FFC"/>
    <w:rsid w:val="00697D55"/>
    <w:rsid w:val="00697E42"/>
    <w:rsid w:val="006A155D"/>
    <w:rsid w:val="006A1F05"/>
    <w:rsid w:val="006A21F4"/>
    <w:rsid w:val="006A2533"/>
    <w:rsid w:val="006A276F"/>
    <w:rsid w:val="006A3606"/>
    <w:rsid w:val="006A442D"/>
    <w:rsid w:val="006A6E79"/>
    <w:rsid w:val="006A7077"/>
    <w:rsid w:val="006B0EB2"/>
    <w:rsid w:val="006B1007"/>
    <w:rsid w:val="006B1835"/>
    <w:rsid w:val="006B1AA1"/>
    <w:rsid w:val="006B2F2D"/>
    <w:rsid w:val="006B312B"/>
    <w:rsid w:val="006B32A5"/>
    <w:rsid w:val="006B3679"/>
    <w:rsid w:val="006B3F91"/>
    <w:rsid w:val="006B5AB2"/>
    <w:rsid w:val="006B6372"/>
    <w:rsid w:val="006B7203"/>
    <w:rsid w:val="006C015C"/>
    <w:rsid w:val="006C03C1"/>
    <w:rsid w:val="006C05C2"/>
    <w:rsid w:val="006C412E"/>
    <w:rsid w:val="006C4AE9"/>
    <w:rsid w:val="006C5FE0"/>
    <w:rsid w:val="006C6EAF"/>
    <w:rsid w:val="006D2FC1"/>
    <w:rsid w:val="006D3920"/>
    <w:rsid w:val="006D5629"/>
    <w:rsid w:val="006D6E21"/>
    <w:rsid w:val="006D7265"/>
    <w:rsid w:val="006E0A0B"/>
    <w:rsid w:val="006E0FE9"/>
    <w:rsid w:val="006E27CD"/>
    <w:rsid w:val="006E2FCB"/>
    <w:rsid w:val="006E32B0"/>
    <w:rsid w:val="006E35FE"/>
    <w:rsid w:val="006E4873"/>
    <w:rsid w:val="006E54AE"/>
    <w:rsid w:val="006E54DC"/>
    <w:rsid w:val="006E5D9F"/>
    <w:rsid w:val="006E5FBA"/>
    <w:rsid w:val="006E69AB"/>
    <w:rsid w:val="006E7AC8"/>
    <w:rsid w:val="006F0433"/>
    <w:rsid w:val="006F09C3"/>
    <w:rsid w:val="006F2633"/>
    <w:rsid w:val="006F2E84"/>
    <w:rsid w:val="006F3A8F"/>
    <w:rsid w:val="006F3ADD"/>
    <w:rsid w:val="006F3DDF"/>
    <w:rsid w:val="006F431A"/>
    <w:rsid w:val="006F5926"/>
    <w:rsid w:val="006F62E8"/>
    <w:rsid w:val="006F66D7"/>
    <w:rsid w:val="006F6817"/>
    <w:rsid w:val="0070084A"/>
    <w:rsid w:val="0070093D"/>
    <w:rsid w:val="00700BEF"/>
    <w:rsid w:val="007022F7"/>
    <w:rsid w:val="00704718"/>
    <w:rsid w:val="0070782F"/>
    <w:rsid w:val="007127CC"/>
    <w:rsid w:val="00712B51"/>
    <w:rsid w:val="00713876"/>
    <w:rsid w:val="007144FE"/>
    <w:rsid w:val="00714704"/>
    <w:rsid w:val="00714A92"/>
    <w:rsid w:val="0071661F"/>
    <w:rsid w:val="007168A6"/>
    <w:rsid w:val="00720639"/>
    <w:rsid w:val="007218E2"/>
    <w:rsid w:val="00723819"/>
    <w:rsid w:val="00723E23"/>
    <w:rsid w:val="00724060"/>
    <w:rsid w:val="00724957"/>
    <w:rsid w:val="007256C8"/>
    <w:rsid w:val="00726578"/>
    <w:rsid w:val="00726FEF"/>
    <w:rsid w:val="00730B34"/>
    <w:rsid w:val="00732C82"/>
    <w:rsid w:val="007352A0"/>
    <w:rsid w:val="00735A5F"/>
    <w:rsid w:val="00736E15"/>
    <w:rsid w:val="00737ACC"/>
    <w:rsid w:val="00740F56"/>
    <w:rsid w:val="007434BE"/>
    <w:rsid w:val="00743DC4"/>
    <w:rsid w:val="00745121"/>
    <w:rsid w:val="007469FC"/>
    <w:rsid w:val="00746CD7"/>
    <w:rsid w:val="00747098"/>
    <w:rsid w:val="007479A5"/>
    <w:rsid w:val="00747C40"/>
    <w:rsid w:val="00753A82"/>
    <w:rsid w:val="00753E16"/>
    <w:rsid w:val="00753F6F"/>
    <w:rsid w:val="007541C7"/>
    <w:rsid w:val="007553FD"/>
    <w:rsid w:val="007555AB"/>
    <w:rsid w:val="00755B7E"/>
    <w:rsid w:val="007600DC"/>
    <w:rsid w:val="007606B1"/>
    <w:rsid w:val="00770037"/>
    <w:rsid w:val="0077092F"/>
    <w:rsid w:val="007733AD"/>
    <w:rsid w:val="007744C4"/>
    <w:rsid w:val="007745F8"/>
    <w:rsid w:val="00775619"/>
    <w:rsid w:val="00776119"/>
    <w:rsid w:val="00776382"/>
    <w:rsid w:val="00777151"/>
    <w:rsid w:val="00777D93"/>
    <w:rsid w:val="00780417"/>
    <w:rsid w:val="00781F25"/>
    <w:rsid w:val="00783B31"/>
    <w:rsid w:val="00785DF4"/>
    <w:rsid w:val="00785F3D"/>
    <w:rsid w:val="007870D9"/>
    <w:rsid w:val="00787239"/>
    <w:rsid w:val="007901C1"/>
    <w:rsid w:val="00790829"/>
    <w:rsid w:val="007910BF"/>
    <w:rsid w:val="00791574"/>
    <w:rsid w:val="007963EB"/>
    <w:rsid w:val="007967DA"/>
    <w:rsid w:val="007A1D41"/>
    <w:rsid w:val="007A4062"/>
    <w:rsid w:val="007A4189"/>
    <w:rsid w:val="007A44DB"/>
    <w:rsid w:val="007A5E75"/>
    <w:rsid w:val="007A7E0B"/>
    <w:rsid w:val="007A7E55"/>
    <w:rsid w:val="007B13A9"/>
    <w:rsid w:val="007B25DA"/>
    <w:rsid w:val="007B3260"/>
    <w:rsid w:val="007B39DD"/>
    <w:rsid w:val="007B55FB"/>
    <w:rsid w:val="007C0A62"/>
    <w:rsid w:val="007C259C"/>
    <w:rsid w:val="007C37CE"/>
    <w:rsid w:val="007C42E1"/>
    <w:rsid w:val="007C5390"/>
    <w:rsid w:val="007C568E"/>
    <w:rsid w:val="007C58A6"/>
    <w:rsid w:val="007C5D3A"/>
    <w:rsid w:val="007C760E"/>
    <w:rsid w:val="007D223C"/>
    <w:rsid w:val="007D239B"/>
    <w:rsid w:val="007D30E1"/>
    <w:rsid w:val="007D38F2"/>
    <w:rsid w:val="007D4547"/>
    <w:rsid w:val="007D4767"/>
    <w:rsid w:val="007D56E6"/>
    <w:rsid w:val="007D690C"/>
    <w:rsid w:val="007D7B30"/>
    <w:rsid w:val="007E054D"/>
    <w:rsid w:val="007E05B9"/>
    <w:rsid w:val="007E1042"/>
    <w:rsid w:val="007E410A"/>
    <w:rsid w:val="007E451B"/>
    <w:rsid w:val="007E7E9B"/>
    <w:rsid w:val="007F04EE"/>
    <w:rsid w:val="007F0764"/>
    <w:rsid w:val="007F10BD"/>
    <w:rsid w:val="007F2BAA"/>
    <w:rsid w:val="007F45D3"/>
    <w:rsid w:val="007F5428"/>
    <w:rsid w:val="007F6104"/>
    <w:rsid w:val="007F76B5"/>
    <w:rsid w:val="008003D0"/>
    <w:rsid w:val="00801D50"/>
    <w:rsid w:val="0080344D"/>
    <w:rsid w:val="008063C6"/>
    <w:rsid w:val="0080788B"/>
    <w:rsid w:val="0081030A"/>
    <w:rsid w:val="00814723"/>
    <w:rsid w:val="00815578"/>
    <w:rsid w:val="00816060"/>
    <w:rsid w:val="0082123A"/>
    <w:rsid w:val="008212A3"/>
    <w:rsid w:val="0082266F"/>
    <w:rsid w:val="00826335"/>
    <w:rsid w:val="008266CC"/>
    <w:rsid w:val="00826CC4"/>
    <w:rsid w:val="00827412"/>
    <w:rsid w:val="008331EE"/>
    <w:rsid w:val="0083368C"/>
    <w:rsid w:val="00833B95"/>
    <w:rsid w:val="008340F6"/>
    <w:rsid w:val="008351B8"/>
    <w:rsid w:val="00836984"/>
    <w:rsid w:val="00837314"/>
    <w:rsid w:val="0083750B"/>
    <w:rsid w:val="0084344E"/>
    <w:rsid w:val="0084427C"/>
    <w:rsid w:val="008444E2"/>
    <w:rsid w:val="00846EA9"/>
    <w:rsid w:val="0084766A"/>
    <w:rsid w:val="00847844"/>
    <w:rsid w:val="00847E14"/>
    <w:rsid w:val="00850E7E"/>
    <w:rsid w:val="00850F06"/>
    <w:rsid w:val="0085160B"/>
    <w:rsid w:val="00851C85"/>
    <w:rsid w:val="00852379"/>
    <w:rsid w:val="00853AEE"/>
    <w:rsid w:val="0085579C"/>
    <w:rsid w:val="00855A50"/>
    <w:rsid w:val="00857EA3"/>
    <w:rsid w:val="008602F5"/>
    <w:rsid w:val="008622FD"/>
    <w:rsid w:val="00863166"/>
    <w:rsid w:val="00863304"/>
    <w:rsid w:val="00863CC9"/>
    <w:rsid w:val="00865E6C"/>
    <w:rsid w:val="0086653F"/>
    <w:rsid w:val="00866DA6"/>
    <w:rsid w:val="00867B1A"/>
    <w:rsid w:val="0087062F"/>
    <w:rsid w:val="008714E7"/>
    <w:rsid w:val="00872C2B"/>
    <w:rsid w:val="00875263"/>
    <w:rsid w:val="008757D0"/>
    <w:rsid w:val="00875F12"/>
    <w:rsid w:val="00876C04"/>
    <w:rsid w:val="0087717A"/>
    <w:rsid w:val="00880105"/>
    <w:rsid w:val="00881621"/>
    <w:rsid w:val="008836A8"/>
    <w:rsid w:val="0088440E"/>
    <w:rsid w:val="008844C3"/>
    <w:rsid w:val="008864A8"/>
    <w:rsid w:val="008908D1"/>
    <w:rsid w:val="00891092"/>
    <w:rsid w:val="00892293"/>
    <w:rsid w:val="008934FA"/>
    <w:rsid w:val="00893E93"/>
    <w:rsid w:val="008940A3"/>
    <w:rsid w:val="008954F9"/>
    <w:rsid w:val="00895715"/>
    <w:rsid w:val="008960FD"/>
    <w:rsid w:val="008A1043"/>
    <w:rsid w:val="008A19D7"/>
    <w:rsid w:val="008A48BE"/>
    <w:rsid w:val="008A4F4B"/>
    <w:rsid w:val="008A6D6B"/>
    <w:rsid w:val="008B0633"/>
    <w:rsid w:val="008B153C"/>
    <w:rsid w:val="008B2D64"/>
    <w:rsid w:val="008B355D"/>
    <w:rsid w:val="008B36AD"/>
    <w:rsid w:val="008B503B"/>
    <w:rsid w:val="008B55BF"/>
    <w:rsid w:val="008B67B1"/>
    <w:rsid w:val="008B760E"/>
    <w:rsid w:val="008C022D"/>
    <w:rsid w:val="008C09DE"/>
    <w:rsid w:val="008C10B6"/>
    <w:rsid w:val="008C3E8A"/>
    <w:rsid w:val="008C52D3"/>
    <w:rsid w:val="008C56BC"/>
    <w:rsid w:val="008C7605"/>
    <w:rsid w:val="008C7B4A"/>
    <w:rsid w:val="008D08E2"/>
    <w:rsid w:val="008D0EE1"/>
    <w:rsid w:val="008D1708"/>
    <w:rsid w:val="008D1A69"/>
    <w:rsid w:val="008D320A"/>
    <w:rsid w:val="008D4548"/>
    <w:rsid w:val="008D5AC9"/>
    <w:rsid w:val="008D6812"/>
    <w:rsid w:val="008D6F88"/>
    <w:rsid w:val="008D75DF"/>
    <w:rsid w:val="008E2BB4"/>
    <w:rsid w:val="008E2DF5"/>
    <w:rsid w:val="008E3EE9"/>
    <w:rsid w:val="008E4A8D"/>
    <w:rsid w:val="008F2990"/>
    <w:rsid w:val="008F323D"/>
    <w:rsid w:val="008F4057"/>
    <w:rsid w:val="008F55DA"/>
    <w:rsid w:val="008F5851"/>
    <w:rsid w:val="009001C1"/>
    <w:rsid w:val="00900288"/>
    <w:rsid w:val="00900F2E"/>
    <w:rsid w:val="009015DA"/>
    <w:rsid w:val="00901A2F"/>
    <w:rsid w:val="00902060"/>
    <w:rsid w:val="00902DB0"/>
    <w:rsid w:val="009034D4"/>
    <w:rsid w:val="00904ACB"/>
    <w:rsid w:val="00904BFA"/>
    <w:rsid w:val="00905AA3"/>
    <w:rsid w:val="00905ABF"/>
    <w:rsid w:val="00906731"/>
    <w:rsid w:val="009068CF"/>
    <w:rsid w:val="00906B31"/>
    <w:rsid w:val="00906EA9"/>
    <w:rsid w:val="00911788"/>
    <w:rsid w:val="00912A5B"/>
    <w:rsid w:val="00916CB5"/>
    <w:rsid w:val="009179FB"/>
    <w:rsid w:val="00917EB6"/>
    <w:rsid w:val="00920D8D"/>
    <w:rsid w:val="0092161C"/>
    <w:rsid w:val="00923DEA"/>
    <w:rsid w:val="009246E1"/>
    <w:rsid w:val="00924C58"/>
    <w:rsid w:val="009259DD"/>
    <w:rsid w:val="0092676A"/>
    <w:rsid w:val="0093005E"/>
    <w:rsid w:val="00931EBA"/>
    <w:rsid w:val="0093222D"/>
    <w:rsid w:val="00932559"/>
    <w:rsid w:val="00933605"/>
    <w:rsid w:val="00936148"/>
    <w:rsid w:val="00936156"/>
    <w:rsid w:val="00936946"/>
    <w:rsid w:val="00937AAD"/>
    <w:rsid w:val="00940BA1"/>
    <w:rsid w:val="00941447"/>
    <w:rsid w:val="00942A37"/>
    <w:rsid w:val="0094348B"/>
    <w:rsid w:val="00943C88"/>
    <w:rsid w:val="009448C0"/>
    <w:rsid w:val="009475A8"/>
    <w:rsid w:val="00951210"/>
    <w:rsid w:val="009548D6"/>
    <w:rsid w:val="00954C8E"/>
    <w:rsid w:val="0095508F"/>
    <w:rsid w:val="00955499"/>
    <w:rsid w:val="00955AAA"/>
    <w:rsid w:val="00956E04"/>
    <w:rsid w:val="00956E18"/>
    <w:rsid w:val="009571F2"/>
    <w:rsid w:val="00960F1F"/>
    <w:rsid w:val="00962067"/>
    <w:rsid w:val="009627B5"/>
    <w:rsid w:val="00964AED"/>
    <w:rsid w:val="00964C24"/>
    <w:rsid w:val="0096643E"/>
    <w:rsid w:val="009666FA"/>
    <w:rsid w:val="00966A5A"/>
    <w:rsid w:val="009714EB"/>
    <w:rsid w:val="009718DF"/>
    <w:rsid w:val="00971A00"/>
    <w:rsid w:val="0097320A"/>
    <w:rsid w:val="0097334A"/>
    <w:rsid w:val="0097511B"/>
    <w:rsid w:val="00975A9D"/>
    <w:rsid w:val="00975F81"/>
    <w:rsid w:val="00976287"/>
    <w:rsid w:val="009763E8"/>
    <w:rsid w:val="00980931"/>
    <w:rsid w:val="00980BF7"/>
    <w:rsid w:val="00980C55"/>
    <w:rsid w:val="00980CA9"/>
    <w:rsid w:val="009835A2"/>
    <w:rsid w:val="00983922"/>
    <w:rsid w:val="00990897"/>
    <w:rsid w:val="009927AB"/>
    <w:rsid w:val="009937A8"/>
    <w:rsid w:val="0099577D"/>
    <w:rsid w:val="00995D5E"/>
    <w:rsid w:val="0099653B"/>
    <w:rsid w:val="0099746A"/>
    <w:rsid w:val="009A3600"/>
    <w:rsid w:val="009A3907"/>
    <w:rsid w:val="009A4942"/>
    <w:rsid w:val="009A5DEC"/>
    <w:rsid w:val="009A63C2"/>
    <w:rsid w:val="009A6621"/>
    <w:rsid w:val="009A7C28"/>
    <w:rsid w:val="009B0501"/>
    <w:rsid w:val="009B07BF"/>
    <w:rsid w:val="009B2AD3"/>
    <w:rsid w:val="009B2D2C"/>
    <w:rsid w:val="009B3043"/>
    <w:rsid w:val="009B393D"/>
    <w:rsid w:val="009B62E3"/>
    <w:rsid w:val="009C0E9B"/>
    <w:rsid w:val="009C2ADE"/>
    <w:rsid w:val="009C336E"/>
    <w:rsid w:val="009C4ACA"/>
    <w:rsid w:val="009C4B52"/>
    <w:rsid w:val="009C5505"/>
    <w:rsid w:val="009C6BCD"/>
    <w:rsid w:val="009C7BB7"/>
    <w:rsid w:val="009D03A1"/>
    <w:rsid w:val="009D283D"/>
    <w:rsid w:val="009D2A66"/>
    <w:rsid w:val="009D317C"/>
    <w:rsid w:val="009D369F"/>
    <w:rsid w:val="009D709A"/>
    <w:rsid w:val="009E01B4"/>
    <w:rsid w:val="009E04A4"/>
    <w:rsid w:val="009E0E8A"/>
    <w:rsid w:val="009E3400"/>
    <w:rsid w:val="009E35A9"/>
    <w:rsid w:val="009E663B"/>
    <w:rsid w:val="009E7DE2"/>
    <w:rsid w:val="009F0017"/>
    <w:rsid w:val="009F07DE"/>
    <w:rsid w:val="009F35EF"/>
    <w:rsid w:val="009F4316"/>
    <w:rsid w:val="009F5328"/>
    <w:rsid w:val="009F7B75"/>
    <w:rsid w:val="00A00C4B"/>
    <w:rsid w:val="00A00C86"/>
    <w:rsid w:val="00A06154"/>
    <w:rsid w:val="00A06F61"/>
    <w:rsid w:val="00A10D92"/>
    <w:rsid w:val="00A11750"/>
    <w:rsid w:val="00A12563"/>
    <w:rsid w:val="00A14383"/>
    <w:rsid w:val="00A14773"/>
    <w:rsid w:val="00A16F94"/>
    <w:rsid w:val="00A2172F"/>
    <w:rsid w:val="00A21CCC"/>
    <w:rsid w:val="00A242DE"/>
    <w:rsid w:val="00A249EB"/>
    <w:rsid w:val="00A26930"/>
    <w:rsid w:val="00A27B12"/>
    <w:rsid w:val="00A307B2"/>
    <w:rsid w:val="00A31C13"/>
    <w:rsid w:val="00A31D64"/>
    <w:rsid w:val="00A31E04"/>
    <w:rsid w:val="00A32FBF"/>
    <w:rsid w:val="00A3427E"/>
    <w:rsid w:val="00A34414"/>
    <w:rsid w:val="00A347D4"/>
    <w:rsid w:val="00A353D1"/>
    <w:rsid w:val="00A35967"/>
    <w:rsid w:val="00A37476"/>
    <w:rsid w:val="00A378B8"/>
    <w:rsid w:val="00A43206"/>
    <w:rsid w:val="00A45AFE"/>
    <w:rsid w:val="00A46DA6"/>
    <w:rsid w:val="00A474DC"/>
    <w:rsid w:val="00A47968"/>
    <w:rsid w:val="00A504BA"/>
    <w:rsid w:val="00A509F3"/>
    <w:rsid w:val="00A50D19"/>
    <w:rsid w:val="00A5249F"/>
    <w:rsid w:val="00A54B87"/>
    <w:rsid w:val="00A61186"/>
    <w:rsid w:val="00A61FA8"/>
    <w:rsid w:val="00A63ADB"/>
    <w:rsid w:val="00A644C6"/>
    <w:rsid w:val="00A64DAB"/>
    <w:rsid w:val="00A65582"/>
    <w:rsid w:val="00A656FE"/>
    <w:rsid w:val="00A65C16"/>
    <w:rsid w:val="00A66EA2"/>
    <w:rsid w:val="00A67AB7"/>
    <w:rsid w:val="00A70E27"/>
    <w:rsid w:val="00A72C60"/>
    <w:rsid w:val="00A747E7"/>
    <w:rsid w:val="00A74E32"/>
    <w:rsid w:val="00A74FF2"/>
    <w:rsid w:val="00A75B41"/>
    <w:rsid w:val="00A76009"/>
    <w:rsid w:val="00A76CA9"/>
    <w:rsid w:val="00A7773D"/>
    <w:rsid w:val="00A77B0C"/>
    <w:rsid w:val="00A81112"/>
    <w:rsid w:val="00A82E1D"/>
    <w:rsid w:val="00A86667"/>
    <w:rsid w:val="00A868F0"/>
    <w:rsid w:val="00A87D1F"/>
    <w:rsid w:val="00A902A7"/>
    <w:rsid w:val="00A91C23"/>
    <w:rsid w:val="00A9211D"/>
    <w:rsid w:val="00A9257B"/>
    <w:rsid w:val="00A93B84"/>
    <w:rsid w:val="00A95638"/>
    <w:rsid w:val="00A96F5F"/>
    <w:rsid w:val="00AA0366"/>
    <w:rsid w:val="00AA071E"/>
    <w:rsid w:val="00AA1DB7"/>
    <w:rsid w:val="00AA2D63"/>
    <w:rsid w:val="00AA2EF5"/>
    <w:rsid w:val="00AA5281"/>
    <w:rsid w:val="00AA6B4C"/>
    <w:rsid w:val="00AA6F7B"/>
    <w:rsid w:val="00AA766A"/>
    <w:rsid w:val="00AA7DCE"/>
    <w:rsid w:val="00AB08D2"/>
    <w:rsid w:val="00AB4B7A"/>
    <w:rsid w:val="00AB5157"/>
    <w:rsid w:val="00AB7966"/>
    <w:rsid w:val="00AC160B"/>
    <w:rsid w:val="00AC33A0"/>
    <w:rsid w:val="00AC3DDE"/>
    <w:rsid w:val="00AC6F9B"/>
    <w:rsid w:val="00AD0AE2"/>
    <w:rsid w:val="00AD11A8"/>
    <w:rsid w:val="00AD4036"/>
    <w:rsid w:val="00AD749C"/>
    <w:rsid w:val="00AD7A68"/>
    <w:rsid w:val="00AD7AA7"/>
    <w:rsid w:val="00AE110C"/>
    <w:rsid w:val="00AE1DB5"/>
    <w:rsid w:val="00AE34BE"/>
    <w:rsid w:val="00AE3E9C"/>
    <w:rsid w:val="00AE4168"/>
    <w:rsid w:val="00AE47FC"/>
    <w:rsid w:val="00AE68AF"/>
    <w:rsid w:val="00AE6CC5"/>
    <w:rsid w:val="00AE7E2D"/>
    <w:rsid w:val="00AE7E55"/>
    <w:rsid w:val="00AF3E56"/>
    <w:rsid w:val="00AF4998"/>
    <w:rsid w:val="00AF5463"/>
    <w:rsid w:val="00AF5732"/>
    <w:rsid w:val="00B014DF"/>
    <w:rsid w:val="00B01ECF"/>
    <w:rsid w:val="00B02BFB"/>
    <w:rsid w:val="00B03770"/>
    <w:rsid w:val="00B042CA"/>
    <w:rsid w:val="00B05513"/>
    <w:rsid w:val="00B0586B"/>
    <w:rsid w:val="00B062F8"/>
    <w:rsid w:val="00B07DE3"/>
    <w:rsid w:val="00B1039E"/>
    <w:rsid w:val="00B10711"/>
    <w:rsid w:val="00B12563"/>
    <w:rsid w:val="00B141A6"/>
    <w:rsid w:val="00B1475A"/>
    <w:rsid w:val="00B14AFB"/>
    <w:rsid w:val="00B14E92"/>
    <w:rsid w:val="00B15134"/>
    <w:rsid w:val="00B216D9"/>
    <w:rsid w:val="00B25247"/>
    <w:rsid w:val="00B27BE3"/>
    <w:rsid w:val="00B30A69"/>
    <w:rsid w:val="00B332A6"/>
    <w:rsid w:val="00B332EE"/>
    <w:rsid w:val="00B34242"/>
    <w:rsid w:val="00B342F7"/>
    <w:rsid w:val="00B3448A"/>
    <w:rsid w:val="00B34672"/>
    <w:rsid w:val="00B35E19"/>
    <w:rsid w:val="00B36B3E"/>
    <w:rsid w:val="00B36B4E"/>
    <w:rsid w:val="00B40E11"/>
    <w:rsid w:val="00B42E98"/>
    <w:rsid w:val="00B43E4A"/>
    <w:rsid w:val="00B44FB7"/>
    <w:rsid w:val="00B464F1"/>
    <w:rsid w:val="00B46FB5"/>
    <w:rsid w:val="00B47C7D"/>
    <w:rsid w:val="00B51110"/>
    <w:rsid w:val="00B5304F"/>
    <w:rsid w:val="00B5320D"/>
    <w:rsid w:val="00B54347"/>
    <w:rsid w:val="00B604BE"/>
    <w:rsid w:val="00B609F5"/>
    <w:rsid w:val="00B617D5"/>
    <w:rsid w:val="00B61AA1"/>
    <w:rsid w:val="00B61E87"/>
    <w:rsid w:val="00B62CE0"/>
    <w:rsid w:val="00B63401"/>
    <w:rsid w:val="00B64EC6"/>
    <w:rsid w:val="00B70E6F"/>
    <w:rsid w:val="00B72235"/>
    <w:rsid w:val="00B72D1F"/>
    <w:rsid w:val="00B73DE1"/>
    <w:rsid w:val="00B755A0"/>
    <w:rsid w:val="00B76B01"/>
    <w:rsid w:val="00B80E24"/>
    <w:rsid w:val="00B81106"/>
    <w:rsid w:val="00B82D91"/>
    <w:rsid w:val="00B83DA9"/>
    <w:rsid w:val="00B847E0"/>
    <w:rsid w:val="00B901AA"/>
    <w:rsid w:val="00B907DD"/>
    <w:rsid w:val="00B9157E"/>
    <w:rsid w:val="00B92DC2"/>
    <w:rsid w:val="00B95B3F"/>
    <w:rsid w:val="00B9652C"/>
    <w:rsid w:val="00B9679B"/>
    <w:rsid w:val="00B96D1B"/>
    <w:rsid w:val="00BA04AF"/>
    <w:rsid w:val="00BA31B9"/>
    <w:rsid w:val="00BA4041"/>
    <w:rsid w:val="00BA46C8"/>
    <w:rsid w:val="00BA471B"/>
    <w:rsid w:val="00BA508C"/>
    <w:rsid w:val="00BA57E8"/>
    <w:rsid w:val="00BA6879"/>
    <w:rsid w:val="00BB00A2"/>
    <w:rsid w:val="00BB1972"/>
    <w:rsid w:val="00BB1C86"/>
    <w:rsid w:val="00BB25F7"/>
    <w:rsid w:val="00BB5C04"/>
    <w:rsid w:val="00BB6676"/>
    <w:rsid w:val="00BB77DD"/>
    <w:rsid w:val="00BB784A"/>
    <w:rsid w:val="00BC0FEA"/>
    <w:rsid w:val="00BC2BF2"/>
    <w:rsid w:val="00BC4AF6"/>
    <w:rsid w:val="00BC5BE3"/>
    <w:rsid w:val="00BC6CAB"/>
    <w:rsid w:val="00BC7414"/>
    <w:rsid w:val="00BD0E97"/>
    <w:rsid w:val="00BD12D2"/>
    <w:rsid w:val="00BD1BBC"/>
    <w:rsid w:val="00BD3413"/>
    <w:rsid w:val="00BD4AE9"/>
    <w:rsid w:val="00BD4CDF"/>
    <w:rsid w:val="00BD56D8"/>
    <w:rsid w:val="00BD649E"/>
    <w:rsid w:val="00BD6AAB"/>
    <w:rsid w:val="00BD7720"/>
    <w:rsid w:val="00BD7CAD"/>
    <w:rsid w:val="00BD7D11"/>
    <w:rsid w:val="00BE16E2"/>
    <w:rsid w:val="00BE1A45"/>
    <w:rsid w:val="00BE1EC4"/>
    <w:rsid w:val="00BE2F01"/>
    <w:rsid w:val="00BE52C3"/>
    <w:rsid w:val="00BE5827"/>
    <w:rsid w:val="00BF14DA"/>
    <w:rsid w:val="00BF401C"/>
    <w:rsid w:val="00BF48EC"/>
    <w:rsid w:val="00BF4B1F"/>
    <w:rsid w:val="00BF52AB"/>
    <w:rsid w:val="00BF5BCE"/>
    <w:rsid w:val="00BF6355"/>
    <w:rsid w:val="00C0033E"/>
    <w:rsid w:val="00C035F8"/>
    <w:rsid w:val="00C039EE"/>
    <w:rsid w:val="00C0546B"/>
    <w:rsid w:val="00C06160"/>
    <w:rsid w:val="00C074AB"/>
    <w:rsid w:val="00C1052B"/>
    <w:rsid w:val="00C10DA2"/>
    <w:rsid w:val="00C1144A"/>
    <w:rsid w:val="00C120CC"/>
    <w:rsid w:val="00C12876"/>
    <w:rsid w:val="00C128E6"/>
    <w:rsid w:val="00C139A1"/>
    <w:rsid w:val="00C14509"/>
    <w:rsid w:val="00C147A1"/>
    <w:rsid w:val="00C14A05"/>
    <w:rsid w:val="00C14DEA"/>
    <w:rsid w:val="00C16570"/>
    <w:rsid w:val="00C16904"/>
    <w:rsid w:val="00C1738F"/>
    <w:rsid w:val="00C204DA"/>
    <w:rsid w:val="00C2068C"/>
    <w:rsid w:val="00C234E6"/>
    <w:rsid w:val="00C25252"/>
    <w:rsid w:val="00C26F5B"/>
    <w:rsid w:val="00C27F1A"/>
    <w:rsid w:val="00C27FB7"/>
    <w:rsid w:val="00C30D35"/>
    <w:rsid w:val="00C30D98"/>
    <w:rsid w:val="00C32679"/>
    <w:rsid w:val="00C33520"/>
    <w:rsid w:val="00C338B2"/>
    <w:rsid w:val="00C35131"/>
    <w:rsid w:val="00C3599D"/>
    <w:rsid w:val="00C36558"/>
    <w:rsid w:val="00C37532"/>
    <w:rsid w:val="00C4078D"/>
    <w:rsid w:val="00C4254E"/>
    <w:rsid w:val="00C45871"/>
    <w:rsid w:val="00C46824"/>
    <w:rsid w:val="00C47B4D"/>
    <w:rsid w:val="00C47DEC"/>
    <w:rsid w:val="00C51912"/>
    <w:rsid w:val="00C51DBB"/>
    <w:rsid w:val="00C52B9A"/>
    <w:rsid w:val="00C52F10"/>
    <w:rsid w:val="00C535FF"/>
    <w:rsid w:val="00C54934"/>
    <w:rsid w:val="00C552C6"/>
    <w:rsid w:val="00C556EF"/>
    <w:rsid w:val="00C57585"/>
    <w:rsid w:val="00C57D10"/>
    <w:rsid w:val="00C60D8D"/>
    <w:rsid w:val="00C615E4"/>
    <w:rsid w:val="00C63A2A"/>
    <w:rsid w:val="00C64020"/>
    <w:rsid w:val="00C64FA9"/>
    <w:rsid w:val="00C65356"/>
    <w:rsid w:val="00C65E10"/>
    <w:rsid w:val="00C65E2D"/>
    <w:rsid w:val="00C662C5"/>
    <w:rsid w:val="00C66693"/>
    <w:rsid w:val="00C67463"/>
    <w:rsid w:val="00C67909"/>
    <w:rsid w:val="00C7139C"/>
    <w:rsid w:val="00C7262D"/>
    <w:rsid w:val="00C72A81"/>
    <w:rsid w:val="00C730EB"/>
    <w:rsid w:val="00C738CA"/>
    <w:rsid w:val="00C75280"/>
    <w:rsid w:val="00C7580A"/>
    <w:rsid w:val="00C75BB8"/>
    <w:rsid w:val="00C766D2"/>
    <w:rsid w:val="00C767F8"/>
    <w:rsid w:val="00C77BA6"/>
    <w:rsid w:val="00C80B69"/>
    <w:rsid w:val="00C80C7A"/>
    <w:rsid w:val="00C83FB7"/>
    <w:rsid w:val="00C85E26"/>
    <w:rsid w:val="00C87306"/>
    <w:rsid w:val="00C90F56"/>
    <w:rsid w:val="00C9340F"/>
    <w:rsid w:val="00C93611"/>
    <w:rsid w:val="00C93ECD"/>
    <w:rsid w:val="00C94C35"/>
    <w:rsid w:val="00C94CAC"/>
    <w:rsid w:val="00C94DB9"/>
    <w:rsid w:val="00C95A96"/>
    <w:rsid w:val="00C95DB1"/>
    <w:rsid w:val="00C977A9"/>
    <w:rsid w:val="00CA01E6"/>
    <w:rsid w:val="00CA2DB6"/>
    <w:rsid w:val="00CA3C35"/>
    <w:rsid w:val="00CA439F"/>
    <w:rsid w:val="00CA4FFB"/>
    <w:rsid w:val="00CA7801"/>
    <w:rsid w:val="00CB0568"/>
    <w:rsid w:val="00CB206D"/>
    <w:rsid w:val="00CB32AD"/>
    <w:rsid w:val="00CB3492"/>
    <w:rsid w:val="00CB49EB"/>
    <w:rsid w:val="00CB56E3"/>
    <w:rsid w:val="00CB59A9"/>
    <w:rsid w:val="00CB6BB7"/>
    <w:rsid w:val="00CC1F2F"/>
    <w:rsid w:val="00CC23A3"/>
    <w:rsid w:val="00CC4947"/>
    <w:rsid w:val="00CC4964"/>
    <w:rsid w:val="00CC4C5F"/>
    <w:rsid w:val="00CC4D9B"/>
    <w:rsid w:val="00CC5C49"/>
    <w:rsid w:val="00CD1E15"/>
    <w:rsid w:val="00CD322D"/>
    <w:rsid w:val="00CD5579"/>
    <w:rsid w:val="00CD7AF2"/>
    <w:rsid w:val="00CE053E"/>
    <w:rsid w:val="00CE162C"/>
    <w:rsid w:val="00CE165E"/>
    <w:rsid w:val="00CE224D"/>
    <w:rsid w:val="00CE4025"/>
    <w:rsid w:val="00CE4521"/>
    <w:rsid w:val="00CE637F"/>
    <w:rsid w:val="00CE79A3"/>
    <w:rsid w:val="00CF2CB4"/>
    <w:rsid w:val="00CF64A6"/>
    <w:rsid w:val="00CF7BFD"/>
    <w:rsid w:val="00CF7FFC"/>
    <w:rsid w:val="00D00D95"/>
    <w:rsid w:val="00D01B6D"/>
    <w:rsid w:val="00D06A50"/>
    <w:rsid w:val="00D07E1B"/>
    <w:rsid w:val="00D136A4"/>
    <w:rsid w:val="00D13806"/>
    <w:rsid w:val="00D141FF"/>
    <w:rsid w:val="00D15C52"/>
    <w:rsid w:val="00D16F2D"/>
    <w:rsid w:val="00D17535"/>
    <w:rsid w:val="00D17AB3"/>
    <w:rsid w:val="00D20619"/>
    <w:rsid w:val="00D223ED"/>
    <w:rsid w:val="00D2273A"/>
    <w:rsid w:val="00D2399D"/>
    <w:rsid w:val="00D23BB6"/>
    <w:rsid w:val="00D255DB"/>
    <w:rsid w:val="00D26A01"/>
    <w:rsid w:val="00D26F1B"/>
    <w:rsid w:val="00D317FB"/>
    <w:rsid w:val="00D31D06"/>
    <w:rsid w:val="00D32887"/>
    <w:rsid w:val="00D33206"/>
    <w:rsid w:val="00D33277"/>
    <w:rsid w:val="00D338DD"/>
    <w:rsid w:val="00D33F5F"/>
    <w:rsid w:val="00D354A1"/>
    <w:rsid w:val="00D3590F"/>
    <w:rsid w:val="00D36B34"/>
    <w:rsid w:val="00D404BE"/>
    <w:rsid w:val="00D43654"/>
    <w:rsid w:val="00D44FC4"/>
    <w:rsid w:val="00D45885"/>
    <w:rsid w:val="00D4681A"/>
    <w:rsid w:val="00D46821"/>
    <w:rsid w:val="00D46FCC"/>
    <w:rsid w:val="00D504FF"/>
    <w:rsid w:val="00D50F4D"/>
    <w:rsid w:val="00D52F43"/>
    <w:rsid w:val="00D53D3A"/>
    <w:rsid w:val="00D540C1"/>
    <w:rsid w:val="00D5535B"/>
    <w:rsid w:val="00D55D63"/>
    <w:rsid w:val="00D55FEB"/>
    <w:rsid w:val="00D56805"/>
    <w:rsid w:val="00D56954"/>
    <w:rsid w:val="00D56CE3"/>
    <w:rsid w:val="00D57355"/>
    <w:rsid w:val="00D57B45"/>
    <w:rsid w:val="00D60B48"/>
    <w:rsid w:val="00D60BC6"/>
    <w:rsid w:val="00D621BC"/>
    <w:rsid w:val="00D62793"/>
    <w:rsid w:val="00D62A2A"/>
    <w:rsid w:val="00D63A37"/>
    <w:rsid w:val="00D64204"/>
    <w:rsid w:val="00D64541"/>
    <w:rsid w:val="00D64AE9"/>
    <w:rsid w:val="00D654EB"/>
    <w:rsid w:val="00D673EB"/>
    <w:rsid w:val="00D700D1"/>
    <w:rsid w:val="00D70B69"/>
    <w:rsid w:val="00D70EBC"/>
    <w:rsid w:val="00D721DE"/>
    <w:rsid w:val="00D72E9D"/>
    <w:rsid w:val="00D7390A"/>
    <w:rsid w:val="00D74E05"/>
    <w:rsid w:val="00D75CEE"/>
    <w:rsid w:val="00D7647E"/>
    <w:rsid w:val="00D80078"/>
    <w:rsid w:val="00D803A5"/>
    <w:rsid w:val="00D8102B"/>
    <w:rsid w:val="00D818FB"/>
    <w:rsid w:val="00D81F6E"/>
    <w:rsid w:val="00D83451"/>
    <w:rsid w:val="00D83A2C"/>
    <w:rsid w:val="00D86DB9"/>
    <w:rsid w:val="00D90A4A"/>
    <w:rsid w:val="00D90D8C"/>
    <w:rsid w:val="00D9105B"/>
    <w:rsid w:val="00D93859"/>
    <w:rsid w:val="00D939B6"/>
    <w:rsid w:val="00D93B45"/>
    <w:rsid w:val="00D93D13"/>
    <w:rsid w:val="00D941B4"/>
    <w:rsid w:val="00D948FD"/>
    <w:rsid w:val="00D95D76"/>
    <w:rsid w:val="00D97D71"/>
    <w:rsid w:val="00DA0319"/>
    <w:rsid w:val="00DA0B18"/>
    <w:rsid w:val="00DA0D26"/>
    <w:rsid w:val="00DA1C1E"/>
    <w:rsid w:val="00DA204B"/>
    <w:rsid w:val="00DA25AB"/>
    <w:rsid w:val="00DA6151"/>
    <w:rsid w:val="00DA78DF"/>
    <w:rsid w:val="00DA7DE4"/>
    <w:rsid w:val="00DA7EA9"/>
    <w:rsid w:val="00DB20E1"/>
    <w:rsid w:val="00DB2CCC"/>
    <w:rsid w:val="00DB6643"/>
    <w:rsid w:val="00DB7BF1"/>
    <w:rsid w:val="00DC0733"/>
    <w:rsid w:val="00DC0C7C"/>
    <w:rsid w:val="00DC0D69"/>
    <w:rsid w:val="00DC15C3"/>
    <w:rsid w:val="00DC21A2"/>
    <w:rsid w:val="00DC22CE"/>
    <w:rsid w:val="00DC2E4F"/>
    <w:rsid w:val="00DC3241"/>
    <w:rsid w:val="00DC3E41"/>
    <w:rsid w:val="00DC4F88"/>
    <w:rsid w:val="00DC63C4"/>
    <w:rsid w:val="00DC6728"/>
    <w:rsid w:val="00DC7A0C"/>
    <w:rsid w:val="00DC7C8E"/>
    <w:rsid w:val="00DD1D2C"/>
    <w:rsid w:val="00DD23C9"/>
    <w:rsid w:val="00DD3B10"/>
    <w:rsid w:val="00DD56E5"/>
    <w:rsid w:val="00DD67E6"/>
    <w:rsid w:val="00DD7EA1"/>
    <w:rsid w:val="00DE192C"/>
    <w:rsid w:val="00DE39C2"/>
    <w:rsid w:val="00DE3B00"/>
    <w:rsid w:val="00DE4213"/>
    <w:rsid w:val="00DE4DA0"/>
    <w:rsid w:val="00DE5750"/>
    <w:rsid w:val="00DE64D2"/>
    <w:rsid w:val="00DE6CA0"/>
    <w:rsid w:val="00DE75CC"/>
    <w:rsid w:val="00DF0807"/>
    <w:rsid w:val="00DF124C"/>
    <w:rsid w:val="00DF2125"/>
    <w:rsid w:val="00DF3CE8"/>
    <w:rsid w:val="00DF5889"/>
    <w:rsid w:val="00DF6D7C"/>
    <w:rsid w:val="00DF71AB"/>
    <w:rsid w:val="00E01714"/>
    <w:rsid w:val="00E018D1"/>
    <w:rsid w:val="00E03A85"/>
    <w:rsid w:val="00E052B0"/>
    <w:rsid w:val="00E05A65"/>
    <w:rsid w:val="00E06944"/>
    <w:rsid w:val="00E06A07"/>
    <w:rsid w:val="00E07F3F"/>
    <w:rsid w:val="00E11170"/>
    <w:rsid w:val="00E12CAF"/>
    <w:rsid w:val="00E13FC6"/>
    <w:rsid w:val="00E15902"/>
    <w:rsid w:val="00E15926"/>
    <w:rsid w:val="00E16D80"/>
    <w:rsid w:val="00E17B86"/>
    <w:rsid w:val="00E2151A"/>
    <w:rsid w:val="00E21F05"/>
    <w:rsid w:val="00E22148"/>
    <w:rsid w:val="00E23543"/>
    <w:rsid w:val="00E23CFE"/>
    <w:rsid w:val="00E244C2"/>
    <w:rsid w:val="00E24B73"/>
    <w:rsid w:val="00E2699D"/>
    <w:rsid w:val="00E2730E"/>
    <w:rsid w:val="00E31169"/>
    <w:rsid w:val="00E31386"/>
    <w:rsid w:val="00E32456"/>
    <w:rsid w:val="00E34AC1"/>
    <w:rsid w:val="00E3671B"/>
    <w:rsid w:val="00E40F31"/>
    <w:rsid w:val="00E40F74"/>
    <w:rsid w:val="00E4174D"/>
    <w:rsid w:val="00E42B53"/>
    <w:rsid w:val="00E432CB"/>
    <w:rsid w:val="00E439A4"/>
    <w:rsid w:val="00E4445F"/>
    <w:rsid w:val="00E4694E"/>
    <w:rsid w:val="00E50423"/>
    <w:rsid w:val="00E51097"/>
    <w:rsid w:val="00E51ADA"/>
    <w:rsid w:val="00E51ADE"/>
    <w:rsid w:val="00E5275B"/>
    <w:rsid w:val="00E54932"/>
    <w:rsid w:val="00E552B0"/>
    <w:rsid w:val="00E55C66"/>
    <w:rsid w:val="00E56222"/>
    <w:rsid w:val="00E56F24"/>
    <w:rsid w:val="00E57BC5"/>
    <w:rsid w:val="00E57C23"/>
    <w:rsid w:val="00E62FBF"/>
    <w:rsid w:val="00E6316B"/>
    <w:rsid w:val="00E64E3D"/>
    <w:rsid w:val="00E7167F"/>
    <w:rsid w:val="00E72354"/>
    <w:rsid w:val="00E73D21"/>
    <w:rsid w:val="00E760DC"/>
    <w:rsid w:val="00E76DF8"/>
    <w:rsid w:val="00E76E86"/>
    <w:rsid w:val="00E77D35"/>
    <w:rsid w:val="00E80A37"/>
    <w:rsid w:val="00E85D21"/>
    <w:rsid w:val="00E8794B"/>
    <w:rsid w:val="00E927B1"/>
    <w:rsid w:val="00E937BF"/>
    <w:rsid w:val="00E94A97"/>
    <w:rsid w:val="00E94CCC"/>
    <w:rsid w:val="00E9568F"/>
    <w:rsid w:val="00E959C9"/>
    <w:rsid w:val="00E961C4"/>
    <w:rsid w:val="00E96FED"/>
    <w:rsid w:val="00EA081B"/>
    <w:rsid w:val="00EA1515"/>
    <w:rsid w:val="00EA22B5"/>
    <w:rsid w:val="00EA3466"/>
    <w:rsid w:val="00EA3AC6"/>
    <w:rsid w:val="00EA5BF5"/>
    <w:rsid w:val="00EA643B"/>
    <w:rsid w:val="00EA652E"/>
    <w:rsid w:val="00EA6D52"/>
    <w:rsid w:val="00EA7B57"/>
    <w:rsid w:val="00EB31AE"/>
    <w:rsid w:val="00EB500D"/>
    <w:rsid w:val="00EB6651"/>
    <w:rsid w:val="00EB670D"/>
    <w:rsid w:val="00EB74C5"/>
    <w:rsid w:val="00EC0FB6"/>
    <w:rsid w:val="00EC2FCB"/>
    <w:rsid w:val="00EC4D12"/>
    <w:rsid w:val="00EC6506"/>
    <w:rsid w:val="00EC65A9"/>
    <w:rsid w:val="00ED03A4"/>
    <w:rsid w:val="00ED125D"/>
    <w:rsid w:val="00ED1CDD"/>
    <w:rsid w:val="00ED1F20"/>
    <w:rsid w:val="00ED3C21"/>
    <w:rsid w:val="00ED3F22"/>
    <w:rsid w:val="00ED400E"/>
    <w:rsid w:val="00EE08EF"/>
    <w:rsid w:val="00EE1084"/>
    <w:rsid w:val="00EE1969"/>
    <w:rsid w:val="00EE2397"/>
    <w:rsid w:val="00EE2EEB"/>
    <w:rsid w:val="00EE3055"/>
    <w:rsid w:val="00EE405E"/>
    <w:rsid w:val="00EE42CC"/>
    <w:rsid w:val="00EE44BE"/>
    <w:rsid w:val="00EE6A6B"/>
    <w:rsid w:val="00EF173B"/>
    <w:rsid w:val="00EF1DAB"/>
    <w:rsid w:val="00EF21B1"/>
    <w:rsid w:val="00EF2945"/>
    <w:rsid w:val="00EF67B4"/>
    <w:rsid w:val="00F02BC4"/>
    <w:rsid w:val="00F031A1"/>
    <w:rsid w:val="00F04323"/>
    <w:rsid w:val="00F04F1D"/>
    <w:rsid w:val="00F059B7"/>
    <w:rsid w:val="00F11153"/>
    <w:rsid w:val="00F118F9"/>
    <w:rsid w:val="00F13283"/>
    <w:rsid w:val="00F1406E"/>
    <w:rsid w:val="00F15212"/>
    <w:rsid w:val="00F16E5D"/>
    <w:rsid w:val="00F21A35"/>
    <w:rsid w:val="00F22886"/>
    <w:rsid w:val="00F22D0F"/>
    <w:rsid w:val="00F23F88"/>
    <w:rsid w:val="00F25407"/>
    <w:rsid w:val="00F255FF"/>
    <w:rsid w:val="00F25CA0"/>
    <w:rsid w:val="00F300AE"/>
    <w:rsid w:val="00F325EE"/>
    <w:rsid w:val="00F33DD5"/>
    <w:rsid w:val="00F343FC"/>
    <w:rsid w:val="00F34D1D"/>
    <w:rsid w:val="00F35B51"/>
    <w:rsid w:val="00F35FC3"/>
    <w:rsid w:val="00F366BF"/>
    <w:rsid w:val="00F36AAF"/>
    <w:rsid w:val="00F36AFC"/>
    <w:rsid w:val="00F36C1C"/>
    <w:rsid w:val="00F37F34"/>
    <w:rsid w:val="00F4132E"/>
    <w:rsid w:val="00F425AC"/>
    <w:rsid w:val="00F42863"/>
    <w:rsid w:val="00F43DD5"/>
    <w:rsid w:val="00F43FCF"/>
    <w:rsid w:val="00F44338"/>
    <w:rsid w:val="00F44E32"/>
    <w:rsid w:val="00F45B19"/>
    <w:rsid w:val="00F51656"/>
    <w:rsid w:val="00F52399"/>
    <w:rsid w:val="00F52C1D"/>
    <w:rsid w:val="00F53A8B"/>
    <w:rsid w:val="00F54089"/>
    <w:rsid w:val="00F54977"/>
    <w:rsid w:val="00F56A67"/>
    <w:rsid w:val="00F5701E"/>
    <w:rsid w:val="00F6062A"/>
    <w:rsid w:val="00F61041"/>
    <w:rsid w:val="00F617F7"/>
    <w:rsid w:val="00F62D9D"/>
    <w:rsid w:val="00F63CDD"/>
    <w:rsid w:val="00F65EE7"/>
    <w:rsid w:val="00F660E9"/>
    <w:rsid w:val="00F66C8A"/>
    <w:rsid w:val="00F66CD5"/>
    <w:rsid w:val="00F675F8"/>
    <w:rsid w:val="00F71042"/>
    <w:rsid w:val="00F7396C"/>
    <w:rsid w:val="00F75D0E"/>
    <w:rsid w:val="00F766ED"/>
    <w:rsid w:val="00F7763B"/>
    <w:rsid w:val="00F80041"/>
    <w:rsid w:val="00F803D5"/>
    <w:rsid w:val="00F80FDB"/>
    <w:rsid w:val="00F82200"/>
    <w:rsid w:val="00F832C1"/>
    <w:rsid w:val="00F83B3E"/>
    <w:rsid w:val="00F83C52"/>
    <w:rsid w:val="00F84D72"/>
    <w:rsid w:val="00F85E45"/>
    <w:rsid w:val="00F907E3"/>
    <w:rsid w:val="00F916E7"/>
    <w:rsid w:val="00F93FA6"/>
    <w:rsid w:val="00F953D8"/>
    <w:rsid w:val="00F9675C"/>
    <w:rsid w:val="00F96A63"/>
    <w:rsid w:val="00FA227D"/>
    <w:rsid w:val="00FA26E6"/>
    <w:rsid w:val="00FA3191"/>
    <w:rsid w:val="00FA5C0C"/>
    <w:rsid w:val="00FA6B2B"/>
    <w:rsid w:val="00FB056E"/>
    <w:rsid w:val="00FB1DD8"/>
    <w:rsid w:val="00FB4126"/>
    <w:rsid w:val="00FB7DD5"/>
    <w:rsid w:val="00FC0FA6"/>
    <w:rsid w:val="00FC1572"/>
    <w:rsid w:val="00FC1625"/>
    <w:rsid w:val="00FC1F3B"/>
    <w:rsid w:val="00FC225D"/>
    <w:rsid w:val="00FC2305"/>
    <w:rsid w:val="00FC2A95"/>
    <w:rsid w:val="00FC36DB"/>
    <w:rsid w:val="00FC4E59"/>
    <w:rsid w:val="00FC50FC"/>
    <w:rsid w:val="00FC7193"/>
    <w:rsid w:val="00FD2A7E"/>
    <w:rsid w:val="00FD327B"/>
    <w:rsid w:val="00FD5168"/>
    <w:rsid w:val="00FD5EBE"/>
    <w:rsid w:val="00FD6BDE"/>
    <w:rsid w:val="00FD6FDF"/>
    <w:rsid w:val="00FD75C4"/>
    <w:rsid w:val="00FD796E"/>
    <w:rsid w:val="00FE21CE"/>
    <w:rsid w:val="00FE3039"/>
    <w:rsid w:val="00FE578B"/>
    <w:rsid w:val="00FE65FA"/>
    <w:rsid w:val="00FE718E"/>
    <w:rsid w:val="00FF0FFA"/>
    <w:rsid w:val="00FF1A0A"/>
    <w:rsid w:val="00FF480B"/>
    <w:rsid w:val="00FF5039"/>
    <w:rsid w:val="00FF5504"/>
    <w:rsid w:val="00FF6B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D83AE34A-FF13-4CA0-BADD-FABF86A9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4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32B0"/>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31C13"/>
    <w:pPr>
      <w:tabs>
        <w:tab w:val="left" w:pos="880"/>
        <w:tab w:val="right" w:leader="dot" w:pos="9350"/>
      </w:tabs>
      <w:spacing w:after="100"/>
      <w:ind w:left="220"/>
    </w:pPr>
  </w:style>
  <w:style w:type="paragraph" w:styleId="TOC3">
    <w:name w:val="toc 3"/>
    <w:basedOn w:val="Normal"/>
    <w:next w:val="Normal"/>
    <w:autoRedefine/>
    <w:uiPriority w:val="39"/>
    <w:unhideWhenUsed/>
    <w:rsid w:val="00A31C13"/>
    <w:pPr>
      <w:tabs>
        <w:tab w:val="left" w:pos="1320"/>
        <w:tab w:val="right" w:leader="dot" w:pos="9350"/>
      </w:tabs>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 w:id="20752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Visio_Drawing1.vsdx"/><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29AD2-3B06-4C97-AA7D-BE0E632FECAA}">
  <ds:schemaRefs>
    <ds:schemaRef ds:uri="http://schemas.openxmlformats.org/officeDocument/2006/bibliography"/>
  </ds:schemaRefs>
</ds:datastoreItem>
</file>

<file path=customXml/itemProps5.xml><?xml version="1.0" encoding="utf-8"?>
<ds:datastoreItem xmlns:ds="http://schemas.openxmlformats.org/officeDocument/2006/customXml" ds:itemID="{C9C88BFA-C2C9-4823-9990-2FE75DD2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28</Pages>
  <Words>4541</Words>
  <Characters>29940</Characters>
  <Application>Microsoft Office Word</Application>
  <DocSecurity>0</DocSecurity>
  <Lines>1172</Lines>
  <Paragraphs>874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Sivasankar, Ravikumar</cp:lastModifiedBy>
  <cp:revision>56</cp:revision>
  <cp:lastPrinted>2015-04-14T23:24:00Z</cp:lastPrinted>
  <dcterms:created xsi:type="dcterms:W3CDTF">2016-01-28T07:08:00Z</dcterms:created>
  <dcterms:modified xsi:type="dcterms:W3CDTF">2016-09-03T10:22:00Z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f12fcda8-6055-44f6-892e-453d04d423e0</vt:lpwstr>
  </property>
  <property fmtid="{D5CDD505-2E9C-101B-9397-08002B2CF9AE}" pid="10" name="DellClassification">
    <vt:lpwstr>No Restrictions</vt:lpwstr>
  </property>
  <property fmtid="{D5CDD505-2E9C-101B-9397-08002B2CF9AE}" pid="11" name="DellSubLabels">
    <vt:lpwstr/>
  </property>
</Properties>
</file>